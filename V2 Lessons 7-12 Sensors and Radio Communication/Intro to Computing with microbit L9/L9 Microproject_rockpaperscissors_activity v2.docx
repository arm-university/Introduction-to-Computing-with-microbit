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D5BB3" w:rsidR="00C665F0" w:rsidP="00C665F0" w:rsidRDefault="003A7E02" w14:paraId="6D6FAD07" w14:textId="3C965147">
      <w:pPr>
        <w:pStyle w:val="Heading1"/>
        <w:rPr>
          <w:rFonts w:ascii="Lato" w:hAnsi="Lato"/>
        </w:rPr>
      </w:pPr>
      <w:r>
        <w:rPr>
          <w:rFonts w:ascii="Lato" w:hAnsi="Lato"/>
        </w:rPr>
        <w:t>Lesson 9</w:t>
      </w:r>
      <w:r w:rsidR="00531578">
        <w:rPr>
          <w:rFonts w:ascii="Lato" w:hAnsi="Lato"/>
        </w:rPr>
        <w:t xml:space="preserve"> – Activity Sheet</w:t>
      </w:r>
    </w:p>
    <w:p w:rsidR="007914D6" w:rsidP="00C665F0" w:rsidRDefault="007914D6" w14:paraId="3DD5685D" w14:textId="77777777">
      <w:pPr>
        <w:rPr>
          <w:rFonts w:ascii="Lato" w:hAnsi="Lato"/>
        </w:rPr>
      </w:pPr>
    </w:p>
    <w:p w:rsidR="007914D6" w:rsidP="00C665F0" w:rsidRDefault="007914D6" w14:paraId="20E6EEF8" w14:textId="62109370">
      <w:pPr>
        <w:rPr>
          <w:rFonts w:ascii="Lato" w:hAnsi="Lato" w:eastAsiaTheme="majorEastAsia" w:cstheme="majorBidi"/>
          <w:color w:val="2F5496" w:themeColor="accent1" w:themeShade="BF"/>
          <w:sz w:val="26"/>
          <w:szCs w:val="26"/>
        </w:rPr>
      </w:pPr>
      <w:r w:rsidRPr="007914D6">
        <w:rPr>
          <w:rFonts w:ascii="Lato" w:hAnsi="Lato" w:eastAsiaTheme="majorEastAsia" w:cstheme="majorBidi"/>
          <w:color w:val="2F5496" w:themeColor="accent1" w:themeShade="BF"/>
          <w:sz w:val="26"/>
          <w:szCs w:val="26"/>
        </w:rPr>
        <w:t xml:space="preserve">Setting the </w:t>
      </w:r>
      <w:r w:rsidR="004B2733">
        <w:rPr>
          <w:rFonts w:ascii="Lato" w:hAnsi="Lato" w:eastAsiaTheme="majorEastAsia" w:cstheme="majorBidi"/>
          <w:color w:val="2F5496" w:themeColor="accent1" w:themeShade="BF"/>
          <w:sz w:val="26"/>
          <w:szCs w:val="26"/>
        </w:rPr>
        <w:t>S</w:t>
      </w:r>
      <w:r w:rsidRPr="007914D6">
        <w:rPr>
          <w:rFonts w:ascii="Lato" w:hAnsi="Lato" w:eastAsiaTheme="majorEastAsia" w:cstheme="majorBidi"/>
          <w:color w:val="2F5496" w:themeColor="accent1" w:themeShade="BF"/>
          <w:sz w:val="26"/>
          <w:szCs w:val="26"/>
        </w:rPr>
        <w:t>cene</w:t>
      </w:r>
    </w:p>
    <w:p w:rsidRPr="007914D6" w:rsidR="007914D6" w:rsidP="00C665F0" w:rsidRDefault="00736A9E" w14:paraId="02BD1787" w14:textId="09D208EA">
      <w:pPr>
        <w:rPr>
          <w:rFonts w:ascii="Lato" w:hAnsi="Lato" w:eastAsiaTheme="majorEastAsia" w:cstheme="majorBidi"/>
          <w:color w:val="2F5496" w:themeColor="accent1" w:themeShade="BF"/>
          <w:sz w:val="26"/>
          <w:szCs w:val="26"/>
        </w:rPr>
      </w:pPr>
      <w:r>
        <w:rPr>
          <w:rFonts w:ascii="Lato" w:hAnsi="Lato"/>
        </w:rPr>
        <w:t>In this project</w:t>
      </w:r>
      <w:r w:rsidR="0080062C">
        <w:rPr>
          <w:rFonts w:ascii="Lato" w:hAnsi="Lato"/>
        </w:rPr>
        <w:t xml:space="preserve"> we will explore a </w:t>
      </w:r>
      <w:del w:author="G Edgell" w:date="2022-02-13T13:18:00Z" w:id="0">
        <w:r w:rsidDel="00286E87" w:rsidR="0080062C">
          <w:rPr>
            <w:rFonts w:ascii="Lato" w:hAnsi="Lato"/>
          </w:rPr>
          <w:delText xml:space="preserve">more complicated </w:delText>
        </w:r>
      </w:del>
      <w:r w:rsidR="0080062C">
        <w:rPr>
          <w:rFonts w:ascii="Lato" w:hAnsi="Lato"/>
        </w:rPr>
        <w:t xml:space="preserve">game that involves </w:t>
      </w:r>
      <w:del w:author="G Edgell" w:date="2022-02-13T13:18:00Z" w:id="1">
        <w:r w:rsidDel="00286E87" w:rsidR="0080062C">
          <w:rPr>
            <w:rFonts w:ascii="Lato" w:hAnsi="Lato"/>
          </w:rPr>
          <w:delText xml:space="preserve">some </w:delText>
        </w:r>
      </w:del>
      <w:r w:rsidR="0080062C">
        <w:rPr>
          <w:rFonts w:ascii="Lato" w:hAnsi="Lato"/>
        </w:rPr>
        <w:t xml:space="preserve">logic </w:t>
      </w:r>
      <w:r w:rsidR="0091170C">
        <w:rPr>
          <w:rFonts w:ascii="Lato" w:hAnsi="Lato"/>
        </w:rPr>
        <w:t>to determine the winner. The game is the classic rock</w:t>
      </w:r>
      <w:r w:rsidR="004B2733">
        <w:rPr>
          <w:rFonts w:ascii="Lato" w:hAnsi="Lato"/>
        </w:rPr>
        <w:t>:</w:t>
      </w:r>
      <w:r w:rsidR="0091170C">
        <w:rPr>
          <w:rFonts w:ascii="Lato" w:hAnsi="Lato"/>
        </w:rPr>
        <w:t>paper</w:t>
      </w:r>
      <w:r w:rsidR="004B2733">
        <w:rPr>
          <w:rFonts w:ascii="Lato" w:hAnsi="Lato"/>
        </w:rPr>
        <w:t>:</w:t>
      </w:r>
      <w:r w:rsidR="0091170C">
        <w:rPr>
          <w:rFonts w:ascii="Lato" w:hAnsi="Lato"/>
        </w:rPr>
        <w:t xml:space="preserve">scissors. </w:t>
      </w:r>
    </w:p>
    <w:p w:rsidRPr="00BD5BB3" w:rsidR="00C665F0" w:rsidP="00C665F0" w:rsidRDefault="00C665F0" w14:paraId="756B599D" w14:textId="2AA3274B">
      <w:pPr>
        <w:rPr>
          <w:rFonts w:ascii="Lato" w:hAnsi="Lato"/>
        </w:rPr>
      </w:pPr>
      <w:r w:rsidRPr="00BD5BB3">
        <w:rPr>
          <w:rFonts w:ascii="Lato" w:hAnsi="Lato"/>
        </w:rPr>
        <w:t xml:space="preserve">For this project we will make a programme on two micro:bits so that </w:t>
      </w:r>
      <w:r w:rsidR="00B41A0D">
        <w:rPr>
          <w:rFonts w:ascii="Lato" w:hAnsi="Lato"/>
        </w:rPr>
        <w:t>you</w:t>
      </w:r>
      <w:r w:rsidRPr="00BD5BB3">
        <w:rPr>
          <w:rFonts w:ascii="Lato" w:hAnsi="Lato"/>
        </w:rPr>
        <w:t xml:space="preserve"> </w:t>
      </w:r>
      <w:r>
        <w:rPr>
          <w:rFonts w:ascii="Lato" w:hAnsi="Lato"/>
        </w:rPr>
        <w:t>can play rock</w:t>
      </w:r>
      <w:r w:rsidR="004B2733">
        <w:rPr>
          <w:rFonts w:ascii="Lato" w:hAnsi="Lato"/>
        </w:rPr>
        <w:t>:</w:t>
      </w:r>
      <w:r>
        <w:rPr>
          <w:rFonts w:ascii="Lato" w:hAnsi="Lato"/>
        </w:rPr>
        <w:t>paper</w:t>
      </w:r>
      <w:r w:rsidR="004B2733">
        <w:rPr>
          <w:rFonts w:ascii="Lato" w:hAnsi="Lato"/>
        </w:rPr>
        <w:t>:</w:t>
      </w:r>
      <w:r>
        <w:rPr>
          <w:rFonts w:ascii="Lato" w:hAnsi="Lato"/>
        </w:rPr>
        <w:t>scissors (</w:t>
      </w:r>
      <w:r w:rsidRPr="00BD5BB3">
        <w:rPr>
          <w:rFonts w:ascii="Lato" w:hAnsi="Lato"/>
        </w:rPr>
        <w:t>al</w:t>
      </w:r>
      <w:r w:rsidR="00546F51">
        <w:rPr>
          <w:rFonts w:ascii="Lato" w:hAnsi="Lato"/>
        </w:rPr>
        <w:t>s</w:t>
      </w:r>
      <w:r w:rsidRPr="00BD5BB3">
        <w:rPr>
          <w:rFonts w:ascii="Lato" w:hAnsi="Lato"/>
        </w:rPr>
        <w:t xml:space="preserve">o known as Roshambo) </w:t>
      </w:r>
      <w:hyperlink w:history="1" r:id="rId7">
        <w:r w:rsidRPr="00BD5BB3">
          <w:rPr>
            <w:rStyle w:val="Hyperlink"/>
            <w:rFonts w:ascii="Lato" w:hAnsi="Lato"/>
          </w:rPr>
          <w:t>https://en.wikipedia.org/wiki/Rock%E2%80%93paper%E2%80%93scissors</w:t>
        </w:r>
      </w:hyperlink>
      <w:r w:rsidRPr="00BD5BB3">
        <w:rPr>
          <w:rFonts w:ascii="Lato" w:hAnsi="Lato"/>
        </w:rPr>
        <w:t xml:space="preserve"> </w:t>
      </w:r>
    </w:p>
    <w:p w:rsidRPr="00BD5BB3" w:rsidR="00C665F0" w:rsidP="00C665F0" w:rsidRDefault="00C665F0" w14:paraId="3259D472" w14:textId="77777777">
      <w:pPr>
        <w:rPr>
          <w:rFonts w:ascii="Lato" w:hAnsi="Lato"/>
        </w:rPr>
      </w:pPr>
    </w:p>
    <w:p w:rsidRPr="00BD5BB3" w:rsidR="00C665F0" w:rsidP="00C665F0" w:rsidRDefault="00C665F0" w14:paraId="3B37EF5C" w14:textId="77777777">
      <w:pPr>
        <w:pStyle w:val="Heading2"/>
        <w:rPr>
          <w:rFonts w:ascii="Lato" w:hAnsi="Lato"/>
        </w:rPr>
      </w:pPr>
      <w:r w:rsidRPr="00BD5BB3">
        <w:rPr>
          <w:rFonts w:ascii="Lato" w:hAnsi="Lato"/>
        </w:rPr>
        <w:t>Success criteria</w:t>
      </w:r>
    </w:p>
    <w:p w:rsidRPr="00BD5BB3" w:rsidR="00C665F0" w:rsidP="00C665F0" w:rsidRDefault="00C665F0" w14:paraId="6BE65D02" w14:textId="77777777">
      <w:pPr>
        <w:pStyle w:val="ListParagraph"/>
        <w:numPr>
          <w:ilvl w:val="0"/>
          <w:numId w:val="2"/>
        </w:numPr>
        <w:rPr>
          <w:rFonts w:ascii="Lato" w:hAnsi="Lato"/>
        </w:rPr>
      </w:pPr>
      <w:r w:rsidRPr="00BD5BB3">
        <w:rPr>
          <w:rFonts w:ascii="Lato" w:hAnsi="Lato"/>
        </w:rPr>
        <w:t>Make a game where A beats B, B beats C and C beats A</w:t>
      </w:r>
    </w:p>
    <w:p w:rsidRPr="00BD5BB3" w:rsidR="00C665F0" w:rsidP="00C665F0" w:rsidRDefault="00C665F0" w14:paraId="7F8B0597" w14:textId="77777777">
      <w:pPr>
        <w:pStyle w:val="ListParagraph"/>
        <w:numPr>
          <w:ilvl w:val="0"/>
          <w:numId w:val="2"/>
        </w:numPr>
        <w:rPr>
          <w:rFonts w:ascii="Lato" w:hAnsi="Lato"/>
        </w:rPr>
      </w:pPr>
      <w:r w:rsidRPr="00BD5BB3">
        <w:rPr>
          <w:rFonts w:ascii="Lato" w:hAnsi="Lato"/>
        </w:rPr>
        <w:t>The program will randomly select A, B or C when shaken</w:t>
      </w:r>
    </w:p>
    <w:p w:rsidRPr="00BD5BB3" w:rsidR="00C665F0" w:rsidP="00C665F0" w:rsidRDefault="00C665F0" w14:paraId="13627967" w14:textId="77777777">
      <w:pPr>
        <w:pStyle w:val="ListParagraph"/>
        <w:numPr>
          <w:ilvl w:val="0"/>
          <w:numId w:val="2"/>
        </w:numPr>
        <w:rPr>
          <w:rFonts w:ascii="Lato" w:hAnsi="Lato"/>
        </w:rPr>
      </w:pPr>
      <w:r w:rsidRPr="00BD5BB3">
        <w:rPr>
          <w:rFonts w:ascii="Lato" w:hAnsi="Lato"/>
        </w:rPr>
        <w:t xml:space="preserve">The program will transmit via </w:t>
      </w:r>
      <w:r>
        <w:rPr>
          <w:rFonts w:ascii="Lato" w:hAnsi="Lato"/>
        </w:rPr>
        <w:t>radio</w:t>
      </w:r>
      <w:r w:rsidRPr="00BD5BB3">
        <w:rPr>
          <w:rFonts w:ascii="Lato" w:hAnsi="Lato"/>
        </w:rPr>
        <w:t xml:space="preserve"> the selection and will determine if it has won or lost the match</w:t>
      </w:r>
    </w:p>
    <w:p w:rsidRPr="00BD5BB3" w:rsidR="00C665F0" w:rsidP="00C665F0" w:rsidRDefault="00C665F0" w14:paraId="43D82E86" w14:textId="77777777">
      <w:pPr>
        <w:pStyle w:val="ListParagraph"/>
        <w:numPr>
          <w:ilvl w:val="0"/>
          <w:numId w:val="2"/>
        </w:numPr>
        <w:rPr>
          <w:rFonts w:ascii="Lato" w:hAnsi="Lato"/>
        </w:rPr>
      </w:pPr>
      <w:r w:rsidRPr="00BD5BB3">
        <w:rPr>
          <w:rFonts w:ascii="Lato" w:hAnsi="Lato"/>
        </w:rPr>
        <w:t>The program will keep count of wins and losses until reset by a button press (A and B)</w:t>
      </w:r>
    </w:p>
    <w:p w:rsidRPr="00BD5BB3" w:rsidR="00C665F0" w:rsidP="00C665F0" w:rsidRDefault="00C665F0" w14:paraId="577D96CE" w14:textId="77777777">
      <w:pPr>
        <w:rPr>
          <w:rFonts w:ascii="Lato" w:hAnsi="Lato"/>
        </w:rPr>
      </w:pPr>
      <w:r w:rsidRPr="00BD5BB3">
        <w:rPr>
          <w:rFonts w:ascii="Lato" w:hAnsi="Lato"/>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395"/>
        <w:gridCol w:w="5395"/>
      </w:tblGrid>
      <w:tr w:rsidR="00C665F0" w:rsidTr="009F76DF" w14:paraId="77CB1C40" w14:textId="77777777">
        <w:tc>
          <w:tcPr>
            <w:tcW w:w="5395" w:type="dxa"/>
          </w:tcPr>
          <w:p w:rsidR="00C665F0" w:rsidP="009F76DF" w:rsidRDefault="00C665F0" w14:paraId="080F4BA9" w14:textId="77777777">
            <w:pPr>
              <w:rPr>
                <w:rFonts w:ascii="Lato" w:hAnsi="Lato"/>
              </w:rPr>
            </w:pPr>
            <w:r w:rsidRPr="00BD5BB3">
              <w:rPr>
                <w:rFonts w:ascii="Lato" w:hAnsi="Lato"/>
                <w:lang w:eastAsia="en-GB" w:bidi="ar-SA"/>
              </w:rPr>
              <w:drawing>
                <wp:inline distT="0" distB="0" distL="0" distR="0" wp14:anchorId="7C9ACFE1" wp14:editId="5A25EFBC">
                  <wp:extent cx="2857500" cy="2733675"/>
                  <wp:effectExtent l="0" t="0" r="0" b="0"/>
                  <wp:docPr id="17" name="Picture 17" descr="Rock-paper-sciss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paper-scissor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Pr="00BD5BB3" w:rsidR="00C665F0" w:rsidP="009F76DF" w:rsidRDefault="00C665F0" w14:paraId="4DD6384F" w14:textId="77777777">
            <w:pPr>
              <w:jc w:val="center"/>
              <w:rPr>
                <w:rFonts w:ascii="Lato" w:hAnsi="Lato"/>
              </w:rPr>
            </w:pPr>
          </w:p>
          <w:p w:rsidR="00C665F0" w:rsidP="009F76DF" w:rsidRDefault="00787CDF" w14:paraId="2E3B0518" w14:textId="77777777">
            <w:pPr>
              <w:rPr>
                <w:rFonts w:ascii="Lato" w:hAnsi="Lato"/>
              </w:rPr>
            </w:pPr>
            <w:hyperlink w:history="1" r:id="rId9">
              <w:r w:rsidRPr="00BD5BB3" w:rsidR="00C665F0">
                <w:rPr>
                  <w:rStyle w:val="Hyperlink"/>
                  <w:rFonts w:ascii="Lato" w:hAnsi="Lato"/>
                </w:rPr>
                <w:t>https://en.wikipedia.org/wiki/File:Rock-paper-scissors.svg</w:t>
              </w:r>
            </w:hyperlink>
          </w:p>
        </w:tc>
        <w:tc>
          <w:tcPr>
            <w:tcW w:w="5395" w:type="dxa"/>
          </w:tcPr>
          <w:p w:rsidR="00C665F0" w:rsidP="009F76DF" w:rsidRDefault="00C665F0" w14:paraId="293F2DC1" w14:textId="77777777">
            <w:pPr>
              <w:rPr>
                <w:rFonts w:ascii="Lato" w:hAnsi="Lato"/>
              </w:rPr>
            </w:pPr>
            <w:r>
              <w:rPr>
                <w:rFonts w:ascii="Lato" w:hAnsi="Lato"/>
                <w:lang w:eastAsia="en-GB" w:bidi="ar-SA"/>
              </w:rPr>
              <mc:AlternateContent>
                <mc:Choice Requires="wps">
                  <w:drawing>
                    <wp:anchor distT="0" distB="0" distL="114300" distR="114300" simplePos="0" relativeHeight="251662336" behindDoc="0" locked="0" layoutInCell="1" allowOverlap="1" wp14:anchorId="7C6AE904" wp14:editId="2C7A49F9">
                      <wp:simplePos x="0" y="0"/>
                      <wp:positionH relativeFrom="column">
                        <wp:posOffset>1056640</wp:posOffset>
                      </wp:positionH>
                      <wp:positionV relativeFrom="paragraph">
                        <wp:posOffset>2053590</wp:posOffset>
                      </wp:positionV>
                      <wp:extent cx="977900" cy="484505"/>
                      <wp:effectExtent l="19050" t="19050" r="12700" b="29845"/>
                      <wp:wrapNone/>
                      <wp:docPr id="9" name="Arrow: Right 9"/>
                      <wp:cNvGraphicFramePr/>
                      <a:graphic xmlns:a="http://schemas.openxmlformats.org/drawingml/2006/main">
                        <a:graphicData uri="http://schemas.microsoft.com/office/word/2010/wordprocessingShape">
                          <wps:wsp>
                            <wps:cNvSpPr/>
                            <wps:spPr>
                              <a:xfrm rot="10800000">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w14:anchorId="0BEB751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9" style="position:absolute;margin-left:83.2pt;margin-top:161.7pt;width:77pt;height:38.1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"/>
                  </w:pict>
                </mc:Fallback>
              </mc:AlternateContent>
            </w:r>
            <w:r>
              <w:rPr>
                <w:rFonts w:ascii="Lato" w:hAnsi="Lato"/>
                <w:lang w:eastAsia="en-GB" w:bidi="ar-SA"/>
              </w:rPr>
              <mc:AlternateContent>
                <mc:Choice Requires="wps">
                  <w:drawing>
                    <wp:anchor distT="0" distB="0" distL="114300" distR="114300" simplePos="0" relativeHeight="251661312" behindDoc="0" locked="0" layoutInCell="1" allowOverlap="1" wp14:anchorId="6A749153" wp14:editId="14F7FC04">
                      <wp:simplePos x="0" y="0"/>
                      <wp:positionH relativeFrom="column">
                        <wp:posOffset>2306320</wp:posOffset>
                      </wp:positionH>
                      <wp:positionV relativeFrom="paragraph">
                        <wp:posOffset>2076450</wp:posOffset>
                      </wp:positionV>
                      <wp:extent cx="431800" cy="527050"/>
                      <wp:effectExtent l="0" t="0" r="6350" b="6350"/>
                      <wp:wrapNone/>
                      <wp:docPr id="5" name="Rectangle 5"/>
                      <wp:cNvGraphicFramePr/>
                      <a:graphic xmlns:a="http://schemas.openxmlformats.org/drawingml/2006/main">
                        <a:graphicData uri="http://schemas.microsoft.com/office/word/2010/wordprocessingShape">
                          <wps:wsp>
                            <wps:cNvSpPr/>
                            <wps:spPr>
                              <a:xfrm>
                                <a:off x="0" y="0"/>
                                <a:ext cx="431800" cy="52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53CB" w:rsidR="00C665F0" w:rsidP="00C665F0" w:rsidRDefault="00C665F0" w14:paraId="6CB9B613" w14:textId="77777777">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181.6pt;margin-top:163.5pt;width:34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d="f" strokeweight="1pt" w14:anchorId="6A74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">
                      <v:textbox>
                        <w:txbxContent>
                          <w:p w:rsidRPr="00B253CB" w:rsidR="00C665F0" w:rsidP="00C665F0" w:rsidRDefault="00C665F0" w14:paraId="6CB9B613" w14:textId="77777777">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v:textbox>
                    </v:rect>
                  </w:pict>
                </mc:Fallback>
              </mc:AlternateContent>
            </w:r>
            <w:r>
              <w:rPr>
                <w:rFonts w:ascii="Lato" w:hAnsi="Lato"/>
                <w:lang w:eastAsia="en-GB" w:bidi="ar-SA"/>
              </w:rPr>
              <mc:AlternateContent>
                <mc:Choice Requires="wps">
                  <w:drawing>
                    <wp:anchor distT="0" distB="0" distL="114300" distR="114300" simplePos="0" relativeHeight="251660288" behindDoc="0" locked="0" layoutInCell="1" allowOverlap="1" wp14:anchorId="088BD749" wp14:editId="77CEB6FA">
                      <wp:simplePos x="0" y="0"/>
                      <wp:positionH relativeFrom="column">
                        <wp:posOffset>356870</wp:posOffset>
                      </wp:positionH>
                      <wp:positionV relativeFrom="paragraph">
                        <wp:posOffset>2057400</wp:posOffset>
                      </wp:positionV>
                      <wp:extent cx="457200" cy="539750"/>
                      <wp:effectExtent l="0" t="0" r="0" b="0"/>
                      <wp:wrapNone/>
                      <wp:docPr id="4" name="Rectangle 4"/>
                      <wp:cNvGraphicFramePr/>
                      <a:graphic xmlns:a="http://schemas.openxmlformats.org/drawingml/2006/main">
                        <a:graphicData uri="http://schemas.microsoft.com/office/word/2010/wordprocessingShape">
                          <wps:wsp>
                            <wps:cNvSpPr/>
                            <wps:spPr>
                              <a:xfrm>
                                <a:off x="0" y="0"/>
                                <a:ext cx="457200" cy="53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405883" w:rsidR="00C665F0" w:rsidP="00C665F0" w:rsidRDefault="00C665F0" w14:paraId="0D16F9E8" w14:textId="77777777">
                                  <w:pPr>
                                    <w:rPr>
                                      <w:rFonts w:ascii="Lato" w:hAnsi="Lato"/>
                                      <w:b/>
                                      <w:bCs/>
                                      <w:sz w:val="56"/>
                                      <w:szCs w:val="56"/>
                                    </w:rPr>
                                  </w:pPr>
                                  <w:r w:rsidRPr="00405883">
                                    <w:rPr>
                                      <w:rFonts w:ascii="Lato" w:hAnsi="Lato"/>
                                      <w:b/>
                                      <w:bCs/>
                                      <w:sz w:val="56"/>
                                      <w:szCs w:val="56"/>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28.1pt;margin-top:162pt;width:36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4472c4 [3204]" stroked="f" strokeweight="1pt" w14:anchorId="088BD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">
                      <v:textbox>
                        <w:txbxContent>
                          <w:p w:rsidRPr="00405883" w:rsidR="00C665F0" w:rsidP="00C665F0" w:rsidRDefault="00C665F0" w14:paraId="0D16F9E8" w14:textId="77777777">
                            <w:pPr>
                              <w:rPr>
                                <w:rFonts w:ascii="Lato" w:hAnsi="Lato"/>
                                <w:b/>
                                <w:bCs/>
                                <w:sz w:val="56"/>
                                <w:szCs w:val="56"/>
                              </w:rPr>
                            </w:pPr>
                            <w:r w:rsidRPr="00405883">
                              <w:rPr>
                                <w:rFonts w:ascii="Lato" w:hAnsi="Lato"/>
                                <w:b/>
                                <w:bCs/>
                                <w:sz w:val="56"/>
                                <w:szCs w:val="56"/>
                              </w:rPr>
                              <w:t xml:space="preserve">C </w:t>
                            </w:r>
                          </w:p>
                        </w:txbxContent>
                      </v:textbox>
                    </v:rect>
                  </w:pict>
                </mc:Fallback>
              </mc:AlternateContent>
            </w:r>
            <w:r>
              <w:rPr>
                <w:rFonts w:ascii="Lato" w:hAnsi="Lato"/>
                <w:lang w:eastAsia="en-GB" w:bidi="ar-SA"/>
              </w:rPr>
              <mc:AlternateContent>
                <mc:Choice Requires="wps">
                  <w:drawing>
                    <wp:anchor distT="0" distB="0" distL="114300" distR="114300" simplePos="0" relativeHeight="251664384" behindDoc="0" locked="0" layoutInCell="1" allowOverlap="1" wp14:anchorId="504E7C25" wp14:editId="6DFD83DC">
                      <wp:simplePos x="0" y="0"/>
                      <wp:positionH relativeFrom="column">
                        <wp:posOffset>491808</wp:posOffset>
                      </wp:positionH>
                      <wp:positionV relativeFrom="paragraph">
                        <wp:posOffset>1205547</wp:posOffset>
                      </wp:positionV>
                      <wp:extent cx="978408" cy="484632"/>
                      <wp:effectExtent l="75247" t="0" r="126048" b="11747"/>
                      <wp:wrapNone/>
                      <wp:docPr id="11" name="Arrow: Right 11"/>
                      <wp:cNvGraphicFramePr/>
                      <a:graphic xmlns:a="http://schemas.openxmlformats.org/drawingml/2006/main">
                        <a:graphicData uri="http://schemas.microsoft.com/office/word/2010/wordprocessingShape">
                          <wps:wsp>
                            <wps:cNvSpPr/>
                            <wps:spPr>
                              <a:xfrm rot="18150246">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Right 11" style="position:absolute;margin-left:38.75pt;margin-top:94.9pt;width:77.05pt;height:38.15pt;rotation:-3768051fd;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" w14:anchorId="56A10206"/>
                  </w:pict>
                </mc:Fallback>
              </mc:AlternateContent>
            </w:r>
            <w:r>
              <w:rPr>
                <w:rFonts w:ascii="Lato" w:hAnsi="Lato"/>
                <w:lang w:eastAsia="en-GB" w:bidi="ar-SA"/>
              </w:rPr>
              <mc:AlternateContent>
                <mc:Choice Requires="wps">
                  <w:drawing>
                    <wp:anchor distT="0" distB="0" distL="114300" distR="114300" simplePos="0" relativeHeight="251663360" behindDoc="0" locked="0" layoutInCell="1" allowOverlap="1" wp14:anchorId="31B888C2" wp14:editId="0F633B71">
                      <wp:simplePos x="0" y="0"/>
                      <wp:positionH relativeFrom="column">
                        <wp:posOffset>1545908</wp:posOffset>
                      </wp:positionH>
                      <wp:positionV relativeFrom="paragraph">
                        <wp:posOffset>1190942</wp:posOffset>
                      </wp:positionV>
                      <wp:extent cx="978408" cy="484632"/>
                      <wp:effectExtent l="94297" t="953" r="126048" b="0"/>
                      <wp:wrapNone/>
                      <wp:docPr id="10" name="Arrow: Right 10"/>
                      <wp:cNvGraphicFramePr/>
                      <a:graphic xmlns:a="http://schemas.openxmlformats.org/drawingml/2006/main">
                        <a:graphicData uri="http://schemas.microsoft.com/office/word/2010/wordprocessingShape">
                          <wps:wsp>
                            <wps:cNvSpPr/>
                            <wps:spPr>
                              <a:xfrm rot="330889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w: Right 10" style="position:absolute;margin-left:121.75pt;margin-top:93.75pt;width:77.05pt;height:38.15pt;rotation:3614190fd;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" w14:anchorId="54F1059D"/>
                  </w:pict>
                </mc:Fallback>
              </mc:AlternateContent>
            </w:r>
            <w:r>
              <w:rPr>
                <w:rFonts w:ascii="Lato" w:hAnsi="Lato"/>
                <w:lang w:eastAsia="en-GB" w:bidi="ar-SA"/>
              </w:rPr>
              <mc:AlternateContent>
                <mc:Choice Requires="wps">
                  <w:drawing>
                    <wp:anchor distT="0" distB="0" distL="114300" distR="114300" simplePos="0" relativeHeight="251659264" behindDoc="0" locked="0" layoutInCell="1" allowOverlap="1" wp14:anchorId="6CEC2408" wp14:editId="3A2F39C6">
                      <wp:simplePos x="0" y="0"/>
                      <wp:positionH relativeFrom="column">
                        <wp:posOffset>1290320</wp:posOffset>
                      </wp:positionH>
                      <wp:positionV relativeFrom="paragraph">
                        <wp:posOffset>406400</wp:posOffset>
                      </wp:positionV>
                      <wp:extent cx="444500" cy="508000"/>
                      <wp:effectExtent l="0" t="0" r="0" b="6350"/>
                      <wp:wrapNone/>
                      <wp:docPr id="3" name="Rectangle 3"/>
                      <wp:cNvGraphicFramePr/>
                      <a:graphic xmlns:a="http://schemas.openxmlformats.org/drawingml/2006/main">
                        <a:graphicData uri="http://schemas.microsoft.com/office/word/2010/wordprocessingShape">
                          <wps:wsp>
                            <wps:cNvSpPr/>
                            <wps:spPr>
                              <a:xfrm>
                                <a:off x="0" y="0"/>
                                <a:ext cx="444500" cy="508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53CB" w:rsidR="00C665F0" w:rsidP="00C665F0" w:rsidRDefault="00C665F0" w14:paraId="0BEAB4E7" w14:textId="77777777">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101.6pt;margin-top:32pt;width:3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4472c4 [3204]" stroked="f" strokeweight="1pt" w14:anchorId="6CEC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">
                      <v:textbox>
                        <w:txbxContent>
                          <w:p w:rsidRPr="00B253CB" w:rsidR="00C665F0" w:rsidP="00C665F0" w:rsidRDefault="00C665F0" w14:paraId="0BEAB4E7" w14:textId="77777777">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v:textbox>
                    </v:rect>
                  </w:pict>
                </mc:Fallback>
              </mc:AlternateContent>
            </w:r>
          </w:p>
        </w:tc>
      </w:tr>
    </w:tbl>
    <w:p w:rsidRPr="00BD5BB3" w:rsidR="00C665F0" w:rsidP="00C665F0" w:rsidRDefault="00C665F0" w14:paraId="4607CCF8" w14:textId="77777777">
      <w:pPr>
        <w:rPr>
          <w:rFonts w:ascii="Lato" w:hAnsi="Lato"/>
        </w:rPr>
      </w:pPr>
    </w:p>
    <w:p w:rsidRPr="00BD5BB3" w:rsidR="00C665F0" w:rsidP="00C665F0" w:rsidRDefault="00C665F0" w14:paraId="344F1A8A" w14:textId="7DA51D19">
      <w:pPr>
        <w:pStyle w:val="Heading2"/>
        <w:rPr>
          <w:rFonts w:ascii="Lato" w:hAnsi="Lato"/>
        </w:rPr>
      </w:pPr>
      <w:r w:rsidRPr="00BD5BB3">
        <w:rPr>
          <w:rFonts w:ascii="Lato" w:hAnsi="Lato"/>
        </w:rPr>
        <w:t xml:space="preserve">Getting </w:t>
      </w:r>
      <w:r w:rsidR="004B2733">
        <w:rPr>
          <w:rFonts w:ascii="Lato" w:hAnsi="Lato"/>
        </w:rPr>
        <w:t>S</w:t>
      </w:r>
      <w:r w:rsidRPr="00BD5BB3">
        <w:rPr>
          <w:rFonts w:ascii="Lato" w:hAnsi="Lato"/>
        </w:rPr>
        <w:t>tarted</w:t>
      </w:r>
    </w:p>
    <w:p w:rsidR="00C665F0" w:rsidP="00C665F0" w:rsidRDefault="00C665F0" w14:paraId="59B9EECE" w14:textId="320141EC">
      <w:pPr>
        <w:rPr>
          <w:rFonts w:ascii="Lato" w:hAnsi="Lato"/>
        </w:rPr>
      </w:pPr>
      <w:r w:rsidRPr="00BD5BB3">
        <w:rPr>
          <w:rFonts w:ascii="Lato" w:hAnsi="Lato"/>
        </w:rPr>
        <w:t xml:space="preserve">To start with we will solve the second success criteria. We need to create a variable to store the randomly generated A, B or C. </w:t>
      </w:r>
    </w:p>
    <w:p w:rsidRPr="00BD5BB3" w:rsidR="00B41A0D" w:rsidP="00C665F0" w:rsidRDefault="00B41A0D" w14:paraId="754AC489" w14:textId="7A6F4D32">
      <w:pPr>
        <w:rPr>
          <w:rFonts w:ascii="Lato" w:hAnsi="Lato"/>
        </w:rPr>
      </w:pPr>
      <w:r w:rsidRPr="00BD5BB3">
        <w:rPr>
          <w:rFonts w:ascii="Lato" w:hAnsi="Lato"/>
        </w:rPr>
        <w:t xml:space="preserve">Open </w:t>
      </w:r>
      <w:hyperlink w:history="1" r:id="rId10">
        <w:r w:rsidRPr="00BD5BB3">
          <w:rPr>
            <w:rStyle w:val="Hyperlink"/>
            <w:rFonts w:ascii="Lato" w:hAnsi="Lato"/>
          </w:rPr>
          <w:t>https://makecode.microbit.org/</w:t>
        </w:r>
      </w:hyperlink>
      <w:r w:rsidRPr="00BD5BB3">
        <w:rPr>
          <w:rFonts w:ascii="Lato" w:hAnsi="Lato"/>
        </w:rPr>
        <w:t xml:space="preserve"> </w:t>
      </w:r>
    </w:p>
    <w:p w:rsidRPr="00296AB9" w:rsidR="00C665F0" w:rsidP="00C665F0" w:rsidRDefault="00C665F0" w14:paraId="4D0B4A66" w14:textId="77777777">
      <w:pPr>
        <w:pStyle w:val="Heading2"/>
        <w:rPr>
          <w:rFonts w:ascii="Lato" w:hAnsi="Lato"/>
          <w:b/>
          <w:bCs/>
          <w:color w:val="000000" w:themeColor="text1"/>
        </w:rPr>
      </w:pPr>
      <w:r w:rsidRPr="00296AB9">
        <w:rPr>
          <w:rFonts w:ascii="Lato" w:hAnsi="Lato"/>
          <w:b/>
          <w:bCs/>
          <w:color w:val="000000" w:themeColor="text1"/>
        </w:rPr>
        <w:lastRenderedPageBreak/>
        <w:t>Random</w:t>
      </w:r>
    </w:p>
    <w:p w:rsidRPr="00BD5BB3" w:rsidR="00C665F0" w:rsidP="00C665F0" w:rsidRDefault="00C665F0" w14:paraId="453204AB" w14:textId="42688928">
      <w:pPr>
        <w:rPr>
          <w:rFonts w:ascii="Lato" w:hAnsi="Lato"/>
        </w:rPr>
      </w:pPr>
      <w:r w:rsidRPr="00BD5BB3">
        <w:rPr>
          <w:rFonts w:ascii="Lato" w:hAnsi="Lato"/>
        </w:rPr>
        <w:t>We can</w:t>
      </w:r>
      <w:r>
        <w:rPr>
          <w:rFonts w:ascii="Lato" w:hAnsi="Lato"/>
        </w:rPr>
        <w:t>’</w:t>
      </w:r>
      <w:r w:rsidRPr="00BD5BB3">
        <w:rPr>
          <w:rFonts w:ascii="Lato" w:hAnsi="Lato"/>
        </w:rPr>
        <w:t>t get the micro:bit to make a random choice between A, B or C so we need to get it to randomly generate a number (0,1 and 2) which we can then use to represent the A,B and C. We also can</w:t>
      </w:r>
      <w:r w:rsidR="00EF5AAF">
        <w:rPr>
          <w:rFonts w:ascii="Lato" w:hAnsi="Lato"/>
        </w:rPr>
        <w:t>’</w:t>
      </w:r>
      <w:r w:rsidRPr="00BD5BB3">
        <w:rPr>
          <w:rFonts w:ascii="Lato" w:hAnsi="Lato"/>
        </w:rPr>
        <w:t>t compare characters (chars) using logic so we must use number</w:t>
      </w:r>
      <w:r w:rsidR="00EF5AAF">
        <w:rPr>
          <w:rFonts w:ascii="Lato" w:hAnsi="Lato"/>
        </w:rPr>
        <w:t>s</w:t>
      </w:r>
      <w:r w:rsidRPr="00BD5BB3">
        <w:rPr>
          <w:rFonts w:ascii="Lato" w:hAnsi="Lato"/>
        </w:rPr>
        <w:t xml:space="preserve"> for this. </w:t>
      </w:r>
    </w:p>
    <w:p w:rsidRPr="00BD5BB3" w:rsidR="00C665F0" w:rsidP="00C665F0" w:rsidRDefault="00C665F0" w14:paraId="2AE9F741" w14:textId="77777777">
      <w:pPr>
        <w:rPr>
          <w:rFonts w:ascii="Lato" w:hAnsi="Lato"/>
        </w:rPr>
      </w:pPr>
      <w:r w:rsidRPr="00BD5BB3">
        <w:rPr>
          <w:rFonts w:ascii="Lato" w:hAnsi="Lato"/>
        </w:rPr>
        <w:t xml:space="preserve">Here you can see we use an </w:t>
      </w:r>
      <w:r w:rsidRPr="00BD5BB3">
        <w:rPr>
          <w:rFonts w:ascii="Lato" w:hAnsi="Lato"/>
          <w:b/>
          <w:bCs/>
          <w:i/>
          <w:iCs/>
        </w:rPr>
        <w:t xml:space="preserve">on shake </w:t>
      </w:r>
      <w:r w:rsidRPr="00BD5BB3">
        <w:rPr>
          <w:rFonts w:ascii="Lato" w:hAnsi="Lato"/>
        </w:rPr>
        <w:t xml:space="preserve">block with a variable called </w:t>
      </w:r>
      <w:r w:rsidRPr="006C441C">
        <w:rPr>
          <w:rFonts w:ascii="Lato" w:hAnsi="Lato"/>
          <w:b/>
          <w:bCs/>
          <w:i/>
          <w:iCs/>
        </w:rPr>
        <w:t>player1_choice</w:t>
      </w:r>
      <w:r w:rsidRPr="00BD5BB3">
        <w:rPr>
          <w:rFonts w:ascii="Lato" w:hAnsi="Lato"/>
          <w:i/>
          <w:iCs/>
        </w:rPr>
        <w:t xml:space="preserve"> </w:t>
      </w:r>
      <w:r w:rsidRPr="00BD5BB3">
        <w:rPr>
          <w:rFonts w:ascii="Lato" w:hAnsi="Lato"/>
        </w:rPr>
        <w:t xml:space="preserve">with a </w:t>
      </w:r>
      <w:r w:rsidRPr="00BD5BB3">
        <w:rPr>
          <w:rFonts w:ascii="Lato" w:hAnsi="Lato"/>
          <w:b/>
          <w:bCs/>
        </w:rPr>
        <w:t xml:space="preserve">Math </w:t>
      </w:r>
      <w:r w:rsidRPr="00BD5BB3">
        <w:rPr>
          <w:rFonts w:ascii="Lato" w:hAnsi="Lato"/>
        </w:rPr>
        <w:t>block to create the random number from 0 to 2, we will use 0 as A, 1 as B and 2 as C.</w:t>
      </w:r>
    </w:p>
    <w:p w:rsidRPr="00BD5BB3" w:rsidR="00C665F0" w:rsidP="00C665F0" w:rsidRDefault="00A87C9E" w14:paraId="6CBF3800" w14:textId="18E58040">
      <w:pPr>
        <w:rPr>
          <w:rFonts w:ascii="Lato" w:hAnsi="Lato"/>
          <w:i/>
          <w:iCs/>
        </w:rPr>
      </w:pPr>
      <w:r>
        <w:rPr>
          <w:rFonts w:ascii="Lato" w:hAnsi="Lato"/>
          <w:i/>
          <w:iCs/>
          <w:lang w:eastAsia="en-GB" w:bidi="ar-SA"/>
        </w:rPr>
        <w:drawing>
          <wp:inline distT="0" distB="0" distL="0" distR="0" wp14:anchorId="3775E986" wp14:editId="45CE0BFA">
            <wp:extent cx="3620005" cy="724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kPaperScissors1.PNG"/>
                    <pic:cNvPicPr/>
                  </pic:nvPicPr>
                  <pic:blipFill>
                    <a:blip r:embed="rId11">
                      <a:extLst>
                        <a:ext uri="{28A0092B-C50C-407E-A947-70E740481C1C}">
                          <a14:useLocalDpi xmlns:a14="http://schemas.microsoft.com/office/drawing/2010/main" val="0"/>
                        </a:ext>
                      </a:extLst>
                    </a:blip>
                    <a:stretch>
                      <a:fillRect/>
                    </a:stretch>
                  </pic:blipFill>
                  <pic:spPr>
                    <a:xfrm>
                      <a:off x="0" y="0"/>
                      <a:ext cx="3620005" cy="724001"/>
                    </a:xfrm>
                    <a:prstGeom prst="rect">
                      <a:avLst/>
                    </a:prstGeom>
                  </pic:spPr>
                </pic:pic>
              </a:graphicData>
            </a:graphic>
          </wp:inline>
        </w:drawing>
      </w:r>
    </w:p>
    <w:p w:rsidRPr="00BD5BB3" w:rsidR="00C665F0" w:rsidP="00C665F0" w:rsidRDefault="00C665F0" w14:paraId="7ED44B76" w14:textId="77777777">
      <w:pPr>
        <w:rPr>
          <w:rFonts w:ascii="Lato" w:hAnsi="Lato"/>
          <w:lang w:val="en-US"/>
        </w:rPr>
      </w:pPr>
      <w:r w:rsidRPr="00BD5BB3">
        <w:rPr>
          <w:rFonts w:ascii="Lato" w:hAnsi="Lato"/>
          <w:lang w:val="en-US"/>
        </w:rPr>
        <w:t xml:space="preserve">To create a variable you need to open the </w:t>
      </w:r>
      <w:r w:rsidRPr="00BD5BB3">
        <w:rPr>
          <w:rFonts w:ascii="Lato" w:hAnsi="Lato"/>
          <w:b/>
          <w:bCs/>
          <w:lang w:val="en-US"/>
        </w:rPr>
        <w:t>Variables</w:t>
      </w:r>
      <w:r w:rsidRPr="00BD5BB3">
        <w:rPr>
          <w:rFonts w:ascii="Lato" w:hAnsi="Lato"/>
          <w:lang w:val="en-US"/>
        </w:rPr>
        <w:t xml:space="preserve"> menu in MakeCode and select “Make a Variable” button</w:t>
      </w:r>
    </w:p>
    <w:p w:rsidRPr="00BD5BB3" w:rsidR="00C665F0" w:rsidP="00C665F0" w:rsidRDefault="00A87C9E" w14:paraId="315FEAA0" w14:textId="76E2A5BE">
      <w:pPr>
        <w:rPr>
          <w:rFonts w:ascii="Lato" w:hAnsi="Lato"/>
          <w:lang w:val="en-US"/>
        </w:rPr>
      </w:pPr>
      <w:r>
        <w:rPr>
          <w:rFonts w:ascii="Lato" w:hAnsi="Lato"/>
          <w:lang w:eastAsia="en-GB" w:bidi="ar-SA"/>
        </w:rPr>
        <w:drawing>
          <wp:inline distT="0" distB="0" distL="0" distR="0" wp14:anchorId="6FFD73E4" wp14:editId="1D884E8B">
            <wp:extent cx="2019582" cy="1028844"/>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pp3.PNG"/>
                    <pic:cNvPicPr/>
                  </pic:nvPicPr>
                  <pic:blipFill>
                    <a:blip r:embed="rId12">
                      <a:extLst>
                        <a:ext uri="{28A0092B-C50C-407E-A947-70E740481C1C}">
                          <a14:useLocalDpi xmlns:a14="http://schemas.microsoft.com/office/drawing/2010/main" val="0"/>
                        </a:ext>
                      </a:extLst>
                    </a:blip>
                    <a:stretch>
                      <a:fillRect/>
                    </a:stretch>
                  </pic:blipFill>
                  <pic:spPr>
                    <a:xfrm>
                      <a:off x="0" y="0"/>
                      <a:ext cx="2019582" cy="1028844"/>
                    </a:xfrm>
                    <a:prstGeom prst="rect">
                      <a:avLst/>
                    </a:prstGeom>
                  </pic:spPr>
                </pic:pic>
              </a:graphicData>
            </a:graphic>
          </wp:inline>
        </w:drawing>
      </w:r>
    </w:p>
    <w:p w:rsidRPr="00BD5BB3" w:rsidR="00C665F0" w:rsidP="00C665F0" w:rsidRDefault="00C665F0" w14:paraId="47B8C03C" w14:textId="77777777">
      <w:pPr>
        <w:rPr>
          <w:rFonts w:ascii="Lato" w:hAnsi="Lato"/>
          <w:lang w:val="en-US"/>
        </w:rPr>
      </w:pPr>
      <w:r w:rsidRPr="00BD5BB3">
        <w:rPr>
          <w:rFonts w:ascii="Lato" w:hAnsi="Lato"/>
          <w:lang w:val="en-US"/>
        </w:rPr>
        <w:t xml:space="preserve"> this will open a menu to name the variable:</w:t>
      </w:r>
    </w:p>
    <w:p w:rsidRPr="00BD5BB3" w:rsidR="00C665F0" w:rsidP="00C665F0" w:rsidRDefault="00C665F0" w14:paraId="15B39BE9" w14:textId="77777777">
      <w:pPr>
        <w:rPr>
          <w:rFonts w:ascii="Lato" w:hAnsi="Lato"/>
          <w:lang w:val="en-US"/>
        </w:rPr>
      </w:pPr>
      <w:r w:rsidRPr="00BD5BB3">
        <w:rPr>
          <w:rFonts w:ascii="Lato" w:hAnsi="Lato"/>
          <w:lang w:eastAsia="en-GB" w:bidi="ar-SA"/>
        </w:rPr>
        <w:drawing>
          <wp:inline distT="0" distB="0" distL="0" distR="0" wp14:anchorId="13E7AC1A" wp14:editId="39C22123">
            <wp:extent cx="3314700" cy="1045261"/>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758" cy="1049694"/>
                    </a:xfrm>
                    <a:prstGeom prst="rect">
                      <a:avLst/>
                    </a:prstGeom>
                  </pic:spPr>
                </pic:pic>
              </a:graphicData>
            </a:graphic>
          </wp:inline>
        </w:drawing>
      </w:r>
    </w:p>
    <w:p w:rsidR="00296AB9" w:rsidP="00C665F0" w:rsidRDefault="00C665F0" w14:paraId="2593ECC7" w14:textId="77777777">
      <w:pPr>
        <w:rPr>
          <w:rStyle w:val="Heading2Cha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rsidRPr="00BD5BB3" w:rsidR="00C665F0" w:rsidP="00C665F0" w:rsidRDefault="00C665F0" w14:paraId="2670F284" w14:textId="49B450FE">
      <w:pPr>
        <w:rPr>
          <w:rFonts w:ascii="Lato" w:hAnsi="Lato"/>
          <w:lang w:val="en-US"/>
        </w:rPr>
      </w:pPr>
      <w:r w:rsidRPr="00BD5BB3">
        <w:rPr>
          <w:rFonts w:ascii="Lato" w:hAnsi="Lato"/>
          <w:lang w:val="en-US"/>
        </w:rPr>
        <w:t>Name your vari</w:t>
      </w:r>
      <w:r>
        <w:rPr>
          <w:rFonts w:ascii="Lato" w:hAnsi="Lato"/>
          <w:lang w:val="en-US"/>
        </w:rPr>
        <w:t>ab</w:t>
      </w:r>
      <w:r w:rsidRPr="00BD5BB3">
        <w:rPr>
          <w:rFonts w:ascii="Lato" w:hAnsi="Lato"/>
          <w:lang w:val="en-US"/>
        </w:rPr>
        <w:t xml:space="preserve">les wisely! A good variable name describes what it is for or what it contains. </w:t>
      </w:r>
    </w:p>
    <w:p w:rsidR="00C665F0" w:rsidP="00C665F0" w:rsidRDefault="00C665F0" w14:paraId="5614869F" w14:textId="688CBA2B">
      <w:pPr>
        <w:rPr>
          <w:rFonts w:ascii="Lato" w:hAnsi="Lato"/>
          <w:lang w:val="en-US"/>
        </w:rPr>
      </w:pPr>
      <w:r w:rsidRPr="00BD5BB3">
        <w:rPr>
          <w:rFonts w:ascii="Lato" w:hAnsi="Lato"/>
          <w:lang w:val="en-US"/>
        </w:rPr>
        <w:t xml:space="preserve">We will now use some logic to tell the user (and the other player’s micro:bit) what our choice was. </w:t>
      </w:r>
    </w:p>
    <w:p w:rsidRPr="00296AB9" w:rsidR="00306CD1" w:rsidP="00C665F0" w:rsidRDefault="00306CD1" w14:paraId="6437B670" w14:textId="060E8315">
      <w:pPr>
        <w:rPr>
          <w:rStyle w:val="Heading2Char"/>
          <w:rFonts w:ascii="Lato" w:hAnsi="Lato"/>
          <w:b/>
          <w:bCs/>
          <w:color w:val="000000" w:themeColor="text1"/>
        </w:rPr>
      </w:pPr>
      <w:r w:rsidRPr="00296AB9">
        <w:rPr>
          <w:rStyle w:val="Heading2Char"/>
          <w:rFonts w:ascii="Lato" w:hAnsi="Lato"/>
          <w:b/>
          <w:bCs/>
          <w:color w:val="000000" w:themeColor="text1"/>
        </w:rPr>
        <w:t xml:space="preserve">Two </w:t>
      </w:r>
      <w:r w:rsidRPr="00296AB9" w:rsidR="004B2733">
        <w:rPr>
          <w:rStyle w:val="Heading2Char"/>
          <w:rFonts w:ascii="Lato" w:hAnsi="Lato"/>
          <w:b/>
          <w:bCs/>
          <w:color w:val="000000" w:themeColor="text1"/>
        </w:rPr>
        <w:t>P</w:t>
      </w:r>
      <w:r w:rsidRPr="00296AB9">
        <w:rPr>
          <w:rStyle w:val="Heading2Char"/>
          <w:rFonts w:ascii="Lato" w:hAnsi="Lato"/>
          <w:b/>
          <w:bCs/>
          <w:color w:val="000000" w:themeColor="text1"/>
        </w:rPr>
        <w:t xml:space="preserve">layers </w:t>
      </w:r>
      <w:r w:rsidRPr="00296AB9" w:rsidR="004B2733">
        <w:rPr>
          <w:rStyle w:val="Heading2Char"/>
          <w:rFonts w:ascii="Lato" w:hAnsi="Lato"/>
          <w:b/>
          <w:bCs/>
          <w:color w:val="000000" w:themeColor="text1"/>
        </w:rPr>
        <w:t>A</w:t>
      </w:r>
      <w:r w:rsidRPr="00296AB9">
        <w:rPr>
          <w:rStyle w:val="Heading2Char"/>
          <w:rFonts w:ascii="Lato" w:hAnsi="Lato"/>
          <w:b/>
          <w:bCs/>
          <w:color w:val="000000" w:themeColor="text1"/>
        </w:rPr>
        <w:t xml:space="preserve">re </w:t>
      </w:r>
      <w:r w:rsidRPr="00296AB9" w:rsidR="004B2733">
        <w:rPr>
          <w:rStyle w:val="Heading2Char"/>
          <w:rFonts w:ascii="Lato" w:hAnsi="Lato"/>
          <w:b/>
          <w:bCs/>
          <w:color w:val="000000" w:themeColor="text1"/>
        </w:rPr>
        <w:t>B</w:t>
      </w:r>
      <w:r w:rsidRPr="00296AB9">
        <w:rPr>
          <w:rStyle w:val="Heading2Char"/>
          <w:rFonts w:ascii="Lato" w:hAnsi="Lato"/>
          <w:b/>
          <w:bCs/>
          <w:color w:val="000000" w:themeColor="text1"/>
        </w:rPr>
        <w:t xml:space="preserve">etter </w:t>
      </w:r>
      <w:r w:rsidRPr="00296AB9" w:rsidR="004B2733">
        <w:rPr>
          <w:rStyle w:val="Heading2Char"/>
          <w:rFonts w:ascii="Lato" w:hAnsi="Lato"/>
          <w:b/>
          <w:bCs/>
          <w:color w:val="000000" w:themeColor="text1"/>
        </w:rPr>
        <w:t>T</w:t>
      </w:r>
      <w:r w:rsidRPr="00296AB9">
        <w:rPr>
          <w:rStyle w:val="Heading2Char"/>
          <w:rFonts w:ascii="Lato" w:hAnsi="Lato"/>
          <w:b/>
          <w:bCs/>
          <w:color w:val="000000" w:themeColor="text1"/>
        </w:rPr>
        <w:t xml:space="preserve">han </w:t>
      </w:r>
      <w:r w:rsidRPr="00296AB9" w:rsidR="004B2733">
        <w:rPr>
          <w:rStyle w:val="Heading2Char"/>
          <w:rFonts w:ascii="Lato" w:hAnsi="Lato"/>
          <w:b/>
          <w:bCs/>
          <w:color w:val="000000" w:themeColor="text1"/>
        </w:rPr>
        <w:t>O</w:t>
      </w:r>
      <w:r w:rsidRPr="00296AB9">
        <w:rPr>
          <w:rStyle w:val="Heading2Char"/>
          <w:rFonts w:ascii="Lato" w:hAnsi="Lato"/>
          <w:b/>
          <w:bCs/>
          <w:color w:val="000000" w:themeColor="text1"/>
        </w:rPr>
        <w:t>ne</w:t>
      </w:r>
    </w:p>
    <w:p w:rsidRPr="00306CD1" w:rsidR="00306CD1" w:rsidP="00C665F0" w:rsidRDefault="00306CD1" w14:paraId="59F1B79C" w14:textId="6281C006">
      <w:pPr>
        <w:rPr>
          <w:lang w:val="en-US"/>
        </w:rPr>
      </w:pPr>
      <w:r w:rsidRPr="00306CD1">
        <w:rPr>
          <w:rFonts w:ascii="Lato" w:hAnsi="Lato"/>
          <w:lang w:val="en-US"/>
        </w:rPr>
        <w:t xml:space="preserve">For this </w:t>
      </w:r>
      <w:r>
        <w:rPr>
          <w:rFonts w:ascii="Lato" w:hAnsi="Lato"/>
          <w:lang w:val="en-US"/>
        </w:rPr>
        <w:t>game to be realistic we will need t</w:t>
      </w:r>
      <w:r w:rsidR="00413B84">
        <w:rPr>
          <w:rFonts w:ascii="Lato" w:hAnsi="Lato"/>
          <w:lang w:val="en-US"/>
        </w:rPr>
        <w:t>wo players</w:t>
      </w:r>
      <w:r w:rsidR="00026588">
        <w:rPr>
          <w:rFonts w:ascii="Lato" w:hAnsi="Lato"/>
          <w:lang w:val="en-US"/>
        </w:rPr>
        <w:t xml:space="preserve"> and the code for each will be very similar. Think about how the code for the second player will need to change</w:t>
      </w:r>
      <w:r w:rsidR="00751FA3">
        <w:rPr>
          <w:rFonts w:ascii="Lato" w:hAnsi="Lato"/>
          <w:lang w:val="en-US"/>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356"/>
        <w:gridCol w:w="4444"/>
      </w:tblGrid>
      <w:tr w:rsidRPr="00BD5BB3" w:rsidR="00C665F0" w:rsidTr="3F633627" w14:paraId="0473071F" w14:textId="77777777">
        <w:tc>
          <w:tcPr>
            <w:tcW w:w="5035" w:type="dxa"/>
            <w:tcMar/>
          </w:tcPr>
          <w:p w:rsidRPr="00BD5BB3" w:rsidR="00C665F0" w:rsidP="3F633627" w:rsidRDefault="003B4854" w14:paraId="6C7D6557" w14:textId="0B870B81">
            <w:pPr>
              <w:pStyle w:val="Normal"/>
            </w:pPr>
            <w:r w:rsidR="35529FB2">
              <w:drawing>
                <wp:inline wp14:editId="07E7B9EC" wp14:anchorId="7B477495">
                  <wp:extent cx="3276600" cy="3895725"/>
                  <wp:effectExtent l="0" t="0" r="0" b="0"/>
                  <wp:docPr id="1521921425" name="" title=""/>
                  <wp:cNvGraphicFramePr>
                    <a:graphicFrameLocks noChangeAspect="1"/>
                  </wp:cNvGraphicFramePr>
                  <a:graphic>
                    <a:graphicData uri="http://schemas.openxmlformats.org/drawingml/2006/picture">
                      <pic:pic>
                        <pic:nvPicPr>
                          <pic:cNvPr id="0" name=""/>
                          <pic:cNvPicPr/>
                        </pic:nvPicPr>
                        <pic:blipFill>
                          <a:blip r:embed="R2bb71d7ffef64660">
                            <a:extLst>
                              <a:ext xmlns:a="http://schemas.openxmlformats.org/drawingml/2006/main" uri="{28A0092B-C50C-407E-A947-70E740481C1C}">
                                <a14:useLocalDpi val="0"/>
                              </a:ext>
                            </a:extLst>
                          </a:blip>
                          <a:stretch>
                            <a:fillRect/>
                          </a:stretch>
                        </pic:blipFill>
                        <pic:spPr>
                          <a:xfrm>
                            <a:off x="0" y="0"/>
                            <a:ext cx="3276600" cy="3895725"/>
                          </a:xfrm>
                          <a:prstGeom prst="rect">
                            <a:avLst/>
                          </a:prstGeom>
                        </pic:spPr>
                      </pic:pic>
                    </a:graphicData>
                  </a:graphic>
                </wp:inline>
              </w:drawing>
            </w:r>
          </w:p>
        </w:tc>
        <w:tc>
          <w:tcPr>
            <w:tcW w:w="5755" w:type="dxa"/>
            <w:tcMar/>
          </w:tcPr>
          <w:p w:rsidR="000C02AA" w:rsidP="009F76DF" w:rsidRDefault="000C02AA" w14:paraId="3CD34D66" w14:textId="77777777">
            <w:pPr>
              <w:rPr>
                <w:rFonts w:ascii="Lato" w:hAnsi="Lato"/>
                <w:lang w:val="en-US"/>
              </w:rPr>
            </w:pPr>
          </w:p>
          <w:p w:rsidR="000C02AA" w:rsidP="009F76DF" w:rsidRDefault="000C02AA" w14:paraId="57678406" w14:textId="77777777">
            <w:pPr>
              <w:rPr>
                <w:rFonts w:ascii="Lato" w:hAnsi="Lato"/>
                <w:lang w:val="en-US"/>
              </w:rPr>
            </w:pPr>
          </w:p>
          <w:p w:rsidR="000C02AA" w:rsidP="009F76DF" w:rsidRDefault="000C02AA" w14:paraId="051E34C6" w14:textId="77777777">
            <w:pPr>
              <w:rPr>
                <w:rFonts w:ascii="Lato" w:hAnsi="Lato"/>
                <w:lang w:val="en-US"/>
              </w:rPr>
            </w:pPr>
          </w:p>
          <w:p w:rsidR="000C02AA" w:rsidP="009F76DF" w:rsidRDefault="000C02AA" w14:paraId="5F9EEAFF" w14:textId="77777777">
            <w:pPr>
              <w:rPr>
                <w:rFonts w:ascii="Lato" w:hAnsi="Lato"/>
                <w:lang w:val="en-US"/>
              </w:rPr>
            </w:pPr>
          </w:p>
          <w:p w:rsidRPr="00BD5BB3" w:rsidR="00C665F0" w:rsidP="009F76DF" w:rsidRDefault="00C665F0" w14:paraId="21A5A3CF" w14:textId="72DB3C22">
            <w:pPr>
              <w:rPr>
                <w:rFonts w:ascii="Lato" w:hAnsi="Lato"/>
                <w:lang w:val="en-US"/>
              </w:rPr>
            </w:pPr>
            <w:r w:rsidRPr="00BD5BB3">
              <w:rPr>
                <w:rFonts w:ascii="Lato" w:hAnsi="Lato"/>
                <w:lang w:val="en-US"/>
              </w:rPr>
              <w:t>There are three “tests” with three different outcomes:</w:t>
            </w:r>
          </w:p>
          <w:p w:rsidRPr="00BD5BB3" w:rsidR="00C665F0" w:rsidP="00C665F0" w:rsidRDefault="00C665F0" w14:paraId="6A89F092" w14:textId="06CA7DB2">
            <w:pPr>
              <w:pStyle w:val="ListParagraph"/>
              <w:numPr>
                <w:ilvl w:val="0"/>
                <w:numId w:val="4"/>
              </w:numPr>
              <w:rPr>
                <w:rFonts w:ascii="Lato" w:hAnsi="Lato"/>
                <w:lang w:val="en-US"/>
              </w:rPr>
            </w:pPr>
            <w:r w:rsidRPr="3F633627" w:rsidR="00C665F0">
              <w:rPr>
                <w:rFonts w:ascii="Lato" w:hAnsi="Lato"/>
                <w:lang w:val="en-US"/>
              </w:rPr>
              <w:t xml:space="preserve">If the random number is </w:t>
            </w:r>
            <w:r w:rsidRPr="3F633627" w:rsidR="00C665F0">
              <w:rPr>
                <w:rFonts w:ascii="Lato" w:hAnsi="Lato"/>
                <w:b w:val="1"/>
                <w:bCs w:val="1"/>
                <w:lang w:val="en-US"/>
              </w:rPr>
              <w:t>0</w:t>
            </w:r>
            <w:r w:rsidRPr="3F633627" w:rsidR="00C665F0">
              <w:rPr>
                <w:rFonts w:ascii="Lato" w:hAnsi="Lato"/>
                <w:lang w:val="en-US"/>
              </w:rPr>
              <w:t xml:space="preserve"> then the </w:t>
            </w:r>
            <w:r w:rsidRPr="3F633627" w:rsidR="00C665F0">
              <w:rPr>
                <w:rFonts w:ascii="Lato" w:hAnsi="Lato"/>
                <w:lang w:val="en-US"/>
              </w:rPr>
              <w:t>micro:bit</w:t>
            </w:r>
            <w:r w:rsidRPr="3F633627" w:rsidR="00C665F0">
              <w:rPr>
                <w:rFonts w:ascii="Lato" w:hAnsi="Lato"/>
                <w:lang w:val="en-US"/>
              </w:rPr>
              <w:t xml:space="preserve"> shows </w:t>
            </w:r>
            <w:r w:rsidRPr="3F633627" w:rsidR="04D999C2">
              <w:rPr>
                <w:rFonts w:ascii="Lato" w:hAnsi="Lato"/>
                <w:lang w:val="en-US"/>
              </w:rPr>
              <w:t>Rock</w:t>
            </w:r>
            <w:r w:rsidRPr="3F633627" w:rsidR="00C665F0">
              <w:rPr>
                <w:rFonts w:ascii="Lato" w:hAnsi="Lato"/>
                <w:b w:val="1"/>
                <w:bCs w:val="1"/>
                <w:lang w:val="en-US"/>
              </w:rPr>
              <w:t xml:space="preserve"> </w:t>
            </w:r>
            <w:r w:rsidRPr="3F633627" w:rsidR="00C665F0">
              <w:rPr>
                <w:rFonts w:ascii="Lato" w:hAnsi="Lato"/>
                <w:b w:val="1"/>
                <w:bCs w:val="1"/>
                <w:lang w:val="en-US"/>
              </w:rPr>
              <w:t>and also</w:t>
            </w:r>
            <w:r w:rsidRPr="3F633627" w:rsidR="00C665F0">
              <w:rPr>
                <w:rFonts w:ascii="Lato" w:hAnsi="Lato"/>
                <w:lang w:val="en-US"/>
              </w:rPr>
              <w:t xml:space="preserve"> broadcasts the number</w:t>
            </w:r>
            <w:r w:rsidRPr="3F633627" w:rsidR="00C665F0">
              <w:rPr>
                <w:rFonts w:ascii="Lato" w:hAnsi="Lato"/>
                <w:b w:val="1"/>
                <w:bCs w:val="1"/>
                <w:lang w:val="en-US"/>
              </w:rPr>
              <w:t xml:space="preserve"> 0</w:t>
            </w:r>
          </w:p>
          <w:p w:rsidRPr="00BD5BB3" w:rsidR="00C665F0" w:rsidP="00C665F0" w:rsidRDefault="00C665F0" w14:paraId="48DF0FF8" w14:textId="50F33C33">
            <w:pPr>
              <w:pStyle w:val="ListParagraph"/>
              <w:numPr>
                <w:ilvl w:val="0"/>
                <w:numId w:val="4"/>
              </w:numPr>
              <w:rPr>
                <w:rFonts w:ascii="Lato" w:hAnsi="Lato"/>
                <w:lang w:val="en-US"/>
              </w:rPr>
            </w:pPr>
            <w:r w:rsidRPr="3F633627" w:rsidR="00C665F0">
              <w:rPr>
                <w:rFonts w:ascii="Lato" w:hAnsi="Lato"/>
                <w:lang w:val="en-US"/>
              </w:rPr>
              <w:t xml:space="preserve">If the random number is </w:t>
            </w:r>
            <w:r w:rsidRPr="3F633627" w:rsidR="00C665F0">
              <w:rPr>
                <w:rFonts w:ascii="Lato" w:hAnsi="Lato"/>
                <w:b w:val="1"/>
                <w:bCs w:val="1"/>
                <w:lang w:val="en-US"/>
              </w:rPr>
              <w:t>1</w:t>
            </w:r>
            <w:r w:rsidRPr="3F633627" w:rsidR="00C665F0">
              <w:rPr>
                <w:rFonts w:ascii="Lato" w:hAnsi="Lato"/>
                <w:lang w:val="en-US"/>
              </w:rPr>
              <w:t xml:space="preserve"> then the </w:t>
            </w:r>
            <w:r w:rsidRPr="3F633627" w:rsidR="00C665F0">
              <w:rPr>
                <w:rFonts w:ascii="Lato" w:hAnsi="Lato"/>
                <w:lang w:val="en-US"/>
              </w:rPr>
              <w:t>micro:bit</w:t>
            </w:r>
            <w:r w:rsidRPr="3F633627" w:rsidR="00C665F0">
              <w:rPr>
                <w:rFonts w:ascii="Lato" w:hAnsi="Lato"/>
                <w:lang w:val="en-US"/>
              </w:rPr>
              <w:t xml:space="preserve"> shows </w:t>
            </w:r>
            <w:r w:rsidRPr="3F633627" w:rsidR="1FE3C3FA">
              <w:rPr>
                <w:rFonts w:ascii="Lato" w:hAnsi="Lato"/>
                <w:lang w:val="en-US"/>
              </w:rPr>
              <w:t>Paper</w:t>
            </w:r>
            <w:r w:rsidRPr="3F633627" w:rsidR="00C665F0">
              <w:rPr>
                <w:rFonts w:ascii="Lato" w:hAnsi="Lato"/>
                <w:lang w:val="en-US"/>
              </w:rPr>
              <w:t>and also</w:t>
            </w:r>
            <w:r w:rsidRPr="3F633627" w:rsidR="00C665F0">
              <w:rPr>
                <w:rFonts w:ascii="Lato" w:hAnsi="Lato"/>
                <w:lang w:val="en-US"/>
              </w:rPr>
              <w:t xml:space="preserve"> broadcasts the number </w:t>
            </w:r>
            <w:r w:rsidRPr="3F633627" w:rsidR="00C665F0">
              <w:rPr>
                <w:rFonts w:ascii="Lato" w:hAnsi="Lato"/>
                <w:b w:val="1"/>
                <w:bCs w:val="1"/>
                <w:lang w:val="en-US"/>
              </w:rPr>
              <w:t>1</w:t>
            </w:r>
          </w:p>
          <w:p w:rsidRPr="00BD5BB3" w:rsidR="00C665F0" w:rsidP="00C665F0" w:rsidRDefault="00C665F0" w14:paraId="30746B65" w14:textId="0F5C7D0D">
            <w:pPr>
              <w:pStyle w:val="ListParagraph"/>
              <w:numPr>
                <w:ilvl w:val="0"/>
                <w:numId w:val="4"/>
              </w:numPr>
              <w:rPr>
                <w:rFonts w:ascii="Lato" w:hAnsi="Lato"/>
                <w:lang w:val="en-US"/>
              </w:rPr>
            </w:pPr>
            <w:r w:rsidRPr="3F633627" w:rsidR="00C665F0">
              <w:rPr>
                <w:rFonts w:ascii="Lato" w:hAnsi="Lato"/>
                <w:lang w:val="en-US"/>
              </w:rPr>
              <w:t xml:space="preserve">If the random number is </w:t>
            </w:r>
            <w:r w:rsidRPr="3F633627" w:rsidR="00C665F0">
              <w:rPr>
                <w:rFonts w:ascii="Lato" w:hAnsi="Lato"/>
                <w:b w:val="1"/>
                <w:bCs w:val="1"/>
                <w:lang w:val="en-US"/>
              </w:rPr>
              <w:t>0</w:t>
            </w:r>
            <w:r w:rsidRPr="3F633627" w:rsidR="00C665F0">
              <w:rPr>
                <w:rFonts w:ascii="Lato" w:hAnsi="Lato"/>
                <w:lang w:val="en-US"/>
              </w:rPr>
              <w:t xml:space="preserve"> then the </w:t>
            </w:r>
            <w:r w:rsidRPr="3F633627" w:rsidR="00C665F0">
              <w:rPr>
                <w:rFonts w:ascii="Lato" w:hAnsi="Lato"/>
                <w:lang w:val="en-US"/>
              </w:rPr>
              <w:t>micro:bit</w:t>
            </w:r>
            <w:r w:rsidRPr="3F633627" w:rsidR="00C665F0">
              <w:rPr>
                <w:rFonts w:ascii="Lato" w:hAnsi="Lato"/>
                <w:lang w:val="en-US"/>
              </w:rPr>
              <w:t xml:space="preserve"> shows </w:t>
            </w:r>
            <w:r w:rsidRPr="3F633627" w:rsidR="6AE360AF">
              <w:rPr>
                <w:rFonts w:ascii="Lato" w:hAnsi="Lato"/>
                <w:lang w:val="en-US"/>
              </w:rPr>
              <w:t>Scissors</w:t>
            </w:r>
            <w:r w:rsidRPr="3F633627" w:rsidR="00C665F0">
              <w:rPr>
                <w:rFonts w:ascii="Lato" w:hAnsi="Lato"/>
                <w:lang w:val="en-US"/>
              </w:rPr>
              <w:t>and also</w:t>
            </w:r>
            <w:r w:rsidRPr="3F633627" w:rsidR="00C665F0">
              <w:rPr>
                <w:rFonts w:ascii="Lato" w:hAnsi="Lato"/>
                <w:lang w:val="en-US"/>
              </w:rPr>
              <w:t xml:space="preserve"> broadcasts the number </w:t>
            </w:r>
            <w:r w:rsidRPr="3F633627" w:rsidR="00C665F0">
              <w:rPr>
                <w:rFonts w:ascii="Lato" w:hAnsi="Lato"/>
                <w:b w:val="1"/>
                <w:bCs w:val="1"/>
                <w:lang w:val="en-US"/>
              </w:rPr>
              <w:t>2</w:t>
            </w:r>
          </w:p>
          <w:p w:rsidRPr="00BD5BB3" w:rsidR="00C665F0" w:rsidP="009F76DF" w:rsidRDefault="00C665F0" w14:paraId="7D48D469" w14:textId="77777777">
            <w:pPr>
              <w:pStyle w:val="ListParagraph"/>
              <w:rPr>
                <w:rFonts w:ascii="Lato" w:hAnsi="Lato"/>
                <w:lang w:val="en-US"/>
              </w:rPr>
            </w:pPr>
          </w:p>
          <w:p w:rsidRPr="00BD5BB3" w:rsidR="00C665F0" w:rsidP="009F76DF" w:rsidRDefault="00C665F0" w14:paraId="6E09AE5D" w14:textId="77777777">
            <w:pPr>
              <w:rPr>
                <w:rFonts w:ascii="Lato" w:hAnsi="Lato"/>
                <w:lang w:val="en-US"/>
              </w:rPr>
            </w:pPr>
            <w:r w:rsidRPr="00BD5BB3">
              <w:rPr>
                <w:rFonts w:ascii="Lato" w:hAnsi="Lato"/>
                <w:lang w:val="en-US"/>
              </w:rPr>
              <w:t>This gives us the basic game where the shake produces either A, B or C. You could play the game just with this program as you can work out the winner yourself but we can make the micro:bit work it out for us!</w:t>
            </w:r>
          </w:p>
        </w:tc>
      </w:tr>
    </w:tbl>
    <w:p w:rsidRPr="00BD5BB3" w:rsidR="00C665F0" w:rsidP="00C665F0" w:rsidRDefault="00C665F0" w14:paraId="4BE4E1F0" w14:textId="77777777">
      <w:pPr>
        <w:rPr>
          <w:rFonts w:ascii="Lato" w:hAnsi="Lato"/>
          <w:lang w:val="en-US"/>
        </w:rPr>
      </w:pPr>
    </w:p>
    <w:p w:rsidRPr="00BD5BB3" w:rsidR="00C665F0" w:rsidP="00C665F0" w:rsidRDefault="00C665F0" w14:paraId="26BC9E70" w14:textId="36EF533A">
      <w:pPr>
        <w:pStyle w:val="Heading2"/>
        <w:rPr>
          <w:rFonts w:ascii="Lato" w:hAnsi="Lato"/>
        </w:rPr>
      </w:pPr>
      <w:r w:rsidRPr="00BD5BB3">
        <w:rPr>
          <w:rFonts w:ascii="Lato" w:hAnsi="Lato"/>
        </w:rPr>
        <w:t>Pro</w:t>
      </w:r>
      <w:r w:rsidR="004B2733">
        <w:rPr>
          <w:rFonts w:ascii="Lato" w:hAnsi="Lato"/>
        </w:rPr>
        <w:t>-</w:t>
      </w:r>
      <w:r w:rsidRPr="00BD5BB3">
        <w:rPr>
          <w:rFonts w:ascii="Lato" w:hAnsi="Lato"/>
        </w:rPr>
        <w:t>tip</w:t>
      </w:r>
    </w:p>
    <w:p w:rsidRPr="00BD5BB3" w:rsidR="00C665F0" w:rsidP="00C665F0" w:rsidRDefault="00C665F0" w14:paraId="2D16F7E5" w14:textId="77777777">
      <w:pPr>
        <w:rPr>
          <w:rFonts w:ascii="Lato" w:hAnsi="Lato"/>
        </w:rPr>
      </w:pPr>
      <w:r w:rsidRPr="00BD5BB3">
        <w:rPr>
          <w:rFonts w:ascii="Lato" w:hAnsi="Lato"/>
        </w:rPr>
        <w:t xml:space="preserve">We need to ensure that the two micro:bits are talking to each other on the same channel. To do so we need to set the </w:t>
      </w:r>
      <w:r w:rsidRPr="00296AB9">
        <w:rPr>
          <w:rFonts w:ascii="Lato" w:hAnsi="Lato"/>
          <w:b/>
          <w:bCs/>
          <w:color w:val="002B49"/>
        </w:rPr>
        <w:t>radio group</w:t>
      </w:r>
      <w:r w:rsidRPr="00BD5BB3">
        <w:rPr>
          <w:rFonts w:ascii="Lato" w:hAnsi="Lato"/>
        </w:rPr>
        <w:t xml:space="preserve"> to the same number on both micro:bits.</w:t>
      </w:r>
    </w:p>
    <w:p w:rsidRPr="00BD5BB3" w:rsidR="00C665F0" w:rsidP="00C665F0" w:rsidRDefault="00CE55CA" w14:paraId="6530D16C" w14:textId="6AB0CC9F">
      <w:pPr>
        <w:rPr>
          <w:rFonts w:ascii="Lato" w:hAnsi="Lato"/>
        </w:rPr>
      </w:pPr>
      <w:r>
        <w:rPr>
          <w:rFonts w:ascii="Lato" w:hAnsi="Lato"/>
          <w:lang w:eastAsia="en-GB" w:bidi="ar-SA"/>
        </w:rPr>
        <w:drawing>
          <wp:inline distT="0" distB="0" distL="0" distR="0" wp14:anchorId="1BA6F1C4" wp14:editId="6B6A2F5D">
            <wp:extent cx="1314450" cy="847266"/>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kPaperScissors3.PNG"/>
                    <pic:cNvPicPr/>
                  </pic:nvPicPr>
                  <pic:blipFill>
                    <a:blip r:embed="rId16">
                      <a:extLst>
                        <a:ext uri="{28A0092B-C50C-407E-A947-70E740481C1C}">
                          <a14:useLocalDpi xmlns:a14="http://schemas.microsoft.com/office/drawing/2010/main" val="0"/>
                        </a:ext>
                      </a:extLst>
                    </a:blip>
                    <a:stretch>
                      <a:fillRect/>
                    </a:stretch>
                  </pic:blipFill>
                  <pic:spPr>
                    <a:xfrm>
                      <a:off x="0" y="0"/>
                      <a:ext cx="1320266" cy="851015"/>
                    </a:xfrm>
                    <a:prstGeom prst="rect">
                      <a:avLst/>
                    </a:prstGeom>
                  </pic:spPr>
                </pic:pic>
              </a:graphicData>
            </a:graphic>
          </wp:inline>
        </w:drawing>
      </w:r>
    </w:p>
    <w:p w:rsidRPr="00BD5BB3" w:rsidR="00C665F0" w:rsidP="00C665F0" w:rsidRDefault="00C665F0" w14:paraId="1CDF1625" w14:textId="77777777">
      <w:pPr>
        <w:rPr>
          <w:rFonts w:ascii="Lato" w:hAnsi="Lato"/>
        </w:rPr>
      </w:pPr>
      <w:r w:rsidRPr="00BD5BB3">
        <w:rPr>
          <w:rFonts w:ascii="Lato" w:hAnsi="Lato"/>
        </w:rPr>
        <w:t>So far we have met the following success criteria:</w:t>
      </w:r>
    </w:p>
    <w:p w:rsidRPr="00BD5BB3" w:rsidR="00C665F0" w:rsidP="00C665F0" w:rsidRDefault="00C665F0" w14:paraId="35615139" w14:textId="77777777">
      <w:pPr>
        <w:pStyle w:val="ListParagraph"/>
        <w:numPr>
          <w:ilvl w:val="0"/>
          <w:numId w:val="2"/>
        </w:numPr>
        <w:rPr>
          <w:rFonts w:ascii="Lato" w:hAnsi="Lato"/>
        </w:rPr>
      </w:pPr>
      <w:r w:rsidRPr="00BD5BB3">
        <w:rPr>
          <w:rFonts w:ascii="Lato" w:hAnsi="Lato"/>
        </w:rPr>
        <w:t>The program will randomly select A, B or C when shaken</w:t>
      </w:r>
    </w:p>
    <w:p w:rsidRPr="00BD5BB3" w:rsidR="00C665F0" w:rsidP="00C665F0" w:rsidRDefault="00C665F0" w14:paraId="7175D1FE" w14:textId="77777777">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the selection via</w:t>
      </w:r>
      <w:r>
        <w:rPr>
          <w:rFonts w:ascii="Lato" w:hAnsi="Lato"/>
        </w:rPr>
        <w:t xml:space="preserve"> radio</w:t>
      </w:r>
      <w:r w:rsidRPr="00BD5BB3">
        <w:rPr>
          <w:rFonts w:ascii="Lato" w:hAnsi="Lato"/>
        </w:rPr>
        <w:t xml:space="preserve"> </w:t>
      </w:r>
    </w:p>
    <w:p w:rsidR="004B2733" w:rsidP="00C665F0" w:rsidRDefault="004B2733" w14:paraId="72331283" w14:textId="77777777">
      <w:pPr>
        <w:pStyle w:val="Heading2"/>
        <w:rPr>
          <w:rFonts w:ascii="Lato" w:hAnsi="Lato"/>
        </w:rPr>
      </w:pPr>
    </w:p>
    <w:p w:rsidR="00296AB9" w:rsidRDefault="00296AB9" w14:paraId="108533A3" w14:textId="77777777">
      <w:pPr>
        <w:rPr>
          <w:rFonts w:ascii="Lato" w:hAnsi="Lato" w:eastAsiaTheme="majorEastAsia" w:cstheme="majorBidi"/>
          <w:color w:val="2F5496" w:themeColor="accent1" w:themeShade="BF"/>
          <w:sz w:val="26"/>
          <w:szCs w:val="26"/>
        </w:rPr>
      </w:pPr>
      <w:r>
        <w:rPr>
          <w:rFonts w:ascii="Lato" w:hAnsi="Lato"/>
        </w:rPr>
        <w:br w:type="page"/>
      </w:r>
    </w:p>
    <w:p w:rsidRPr="00296AB9" w:rsidR="00C665F0" w:rsidP="00C665F0" w:rsidRDefault="00C665F0" w14:paraId="1024EB25" w14:textId="7A0AEF24">
      <w:pPr>
        <w:pStyle w:val="Heading2"/>
        <w:rPr>
          <w:rFonts w:ascii="Lato" w:hAnsi="Lato"/>
          <w:b/>
          <w:bCs/>
          <w:color w:val="000000" w:themeColor="text1"/>
        </w:rPr>
      </w:pPr>
      <w:r w:rsidRPr="00296AB9">
        <w:rPr>
          <w:rFonts w:ascii="Lato" w:hAnsi="Lato"/>
          <w:b/>
          <w:bCs/>
          <w:color w:val="000000" w:themeColor="text1"/>
        </w:rPr>
        <w:lastRenderedPageBreak/>
        <w:t xml:space="preserve">Keeping </w:t>
      </w:r>
      <w:r w:rsidRPr="00296AB9" w:rsidR="004B2733">
        <w:rPr>
          <w:rFonts w:ascii="Lato" w:hAnsi="Lato"/>
          <w:b/>
          <w:bCs/>
          <w:color w:val="000000" w:themeColor="text1"/>
        </w:rPr>
        <w:t>S</w:t>
      </w:r>
      <w:r w:rsidRPr="00296AB9">
        <w:rPr>
          <w:rFonts w:ascii="Lato" w:hAnsi="Lato"/>
          <w:b/>
          <w:bCs/>
          <w:color w:val="000000" w:themeColor="text1"/>
        </w:rPr>
        <w:t>core</w:t>
      </w:r>
    </w:p>
    <w:p w:rsidRPr="00BD5BB3" w:rsidR="00C665F0" w:rsidP="00C665F0" w:rsidRDefault="00C665F0" w14:paraId="735D948C" w14:textId="77777777">
      <w:pPr>
        <w:rPr>
          <w:rFonts w:ascii="Lato" w:hAnsi="Lato"/>
        </w:rPr>
      </w:pPr>
      <w:r w:rsidRPr="00BD5BB3">
        <w:rPr>
          <w:rFonts w:ascii="Lato" w:hAnsi="Lato"/>
        </w:rPr>
        <w:t>We will now make the program keep score for each user and also allow the user to reset the score to zero.</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45"/>
        <w:gridCol w:w="7645"/>
      </w:tblGrid>
      <w:tr w:rsidRPr="00BD5BB3" w:rsidR="00C665F0" w:rsidTr="009F76DF" w14:paraId="6E987A33" w14:textId="77777777">
        <w:tc>
          <w:tcPr>
            <w:tcW w:w="3145" w:type="dxa"/>
          </w:tcPr>
          <w:p w:rsidRPr="00BD5BB3" w:rsidR="00C665F0" w:rsidP="009F76DF" w:rsidRDefault="00E0300B" w14:paraId="6818C235" w14:textId="3EE962C5">
            <w:pPr>
              <w:rPr>
                <w:rFonts w:ascii="Lato" w:hAnsi="Lato"/>
              </w:rPr>
            </w:pPr>
            <w:r>
              <w:rPr>
                <w:rFonts w:ascii="Lato" w:hAnsi="Lato"/>
                <w:lang w:eastAsia="en-GB" w:bidi="ar-SA"/>
              </w:rPr>
              <w:drawing>
                <wp:inline distT="0" distB="0" distL="0" distR="0" wp14:anchorId="1A7EE34E" wp14:editId="1D50C431">
                  <wp:extent cx="1714500" cy="1850034"/>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ckPaperScissors4.PNG"/>
                          <pic:cNvPicPr/>
                        </pic:nvPicPr>
                        <pic:blipFill>
                          <a:blip r:embed="rId17">
                            <a:extLst>
                              <a:ext uri="{28A0092B-C50C-407E-A947-70E740481C1C}">
                                <a14:useLocalDpi xmlns:a14="http://schemas.microsoft.com/office/drawing/2010/main" val="0"/>
                              </a:ext>
                            </a:extLst>
                          </a:blip>
                          <a:stretch>
                            <a:fillRect/>
                          </a:stretch>
                        </pic:blipFill>
                        <pic:spPr>
                          <a:xfrm>
                            <a:off x="0" y="0"/>
                            <a:ext cx="1718848" cy="1854726"/>
                          </a:xfrm>
                          <a:prstGeom prst="rect">
                            <a:avLst/>
                          </a:prstGeom>
                        </pic:spPr>
                      </pic:pic>
                    </a:graphicData>
                  </a:graphic>
                </wp:inline>
              </w:drawing>
            </w:r>
          </w:p>
        </w:tc>
        <w:tc>
          <w:tcPr>
            <w:tcW w:w="7645" w:type="dxa"/>
          </w:tcPr>
          <w:p w:rsidRPr="00BD5BB3" w:rsidR="00C665F0" w:rsidP="009F76DF" w:rsidRDefault="00C665F0" w14:paraId="18DF5521" w14:textId="5D880582">
            <w:pPr>
              <w:rPr>
                <w:rFonts w:ascii="Lato" w:hAnsi="Lato"/>
              </w:rPr>
            </w:pPr>
            <w:r w:rsidRPr="00BD5BB3">
              <w:rPr>
                <w:rFonts w:ascii="Lato" w:hAnsi="Lato"/>
              </w:rPr>
              <w:t xml:space="preserve">Here we </w:t>
            </w:r>
            <w:r>
              <w:rPr>
                <w:rFonts w:ascii="Lato" w:hAnsi="Lato"/>
              </w:rPr>
              <w:t xml:space="preserve">create the initial user interface by telling the user to “Shake to play”. Then we </w:t>
            </w:r>
            <w:r w:rsidRPr="00BD5BB3">
              <w:rPr>
                <w:rFonts w:ascii="Lato" w:hAnsi="Lato"/>
              </w:rPr>
              <w:t xml:space="preserve">use the </w:t>
            </w:r>
            <w:r w:rsidRPr="00BD5BB3">
              <w:rPr>
                <w:rFonts w:ascii="Lato" w:hAnsi="Lato"/>
                <w:b/>
                <w:bCs/>
                <w:i/>
                <w:iCs/>
              </w:rPr>
              <w:t>set score</w:t>
            </w:r>
            <w:r w:rsidRPr="00BD5BB3">
              <w:rPr>
                <w:rFonts w:ascii="Lato" w:hAnsi="Lato"/>
              </w:rPr>
              <w:t xml:space="preserve"> block (in the </w:t>
            </w:r>
            <w:r w:rsidR="00DE29B8">
              <w:rPr>
                <w:rFonts w:ascii="Lato" w:hAnsi="Lato"/>
              </w:rPr>
              <w:t>‘</w:t>
            </w:r>
            <w:r w:rsidRPr="00CF2784">
              <w:rPr>
                <w:rFonts w:ascii="Lato" w:hAnsi="Lato"/>
                <w:bCs/>
              </w:rPr>
              <w:t>Game</w:t>
            </w:r>
            <w:r w:rsidR="00DE29B8">
              <w:rPr>
                <w:rFonts w:ascii="Lato" w:hAnsi="Lato"/>
                <w:bCs/>
              </w:rPr>
              <w:t>’</w:t>
            </w:r>
            <w:r w:rsidRPr="00BD5BB3">
              <w:rPr>
                <w:rFonts w:ascii="Lato" w:hAnsi="Lato"/>
              </w:rPr>
              <w:t xml:space="preserve"> blocks menu) to set the score to 0 when the program first runs and also when </w:t>
            </w:r>
            <w:r w:rsidRPr="00BD5BB3">
              <w:rPr>
                <w:rFonts w:ascii="Lato" w:hAnsi="Lato"/>
                <w:b/>
                <w:bCs/>
              </w:rPr>
              <w:t>A+B</w:t>
            </w:r>
            <w:r w:rsidRPr="00BD5BB3">
              <w:rPr>
                <w:rFonts w:ascii="Lato" w:hAnsi="Lato"/>
              </w:rPr>
              <w:t xml:space="preserve"> are pressed.</w:t>
            </w:r>
          </w:p>
          <w:p w:rsidRPr="00BD5BB3" w:rsidR="00C665F0" w:rsidP="009F76DF" w:rsidRDefault="00C665F0" w14:paraId="4AD19FB7" w14:textId="77777777">
            <w:pPr>
              <w:rPr>
                <w:rFonts w:ascii="Lato" w:hAnsi="Lato"/>
              </w:rPr>
            </w:pPr>
          </w:p>
          <w:p w:rsidRPr="00296AB9" w:rsidR="00C665F0" w:rsidP="009F76DF" w:rsidRDefault="00C665F0" w14:paraId="66E90951" w14:textId="3281A6AE">
            <w:pPr>
              <w:pStyle w:val="Heading2"/>
              <w:outlineLvl w:val="1"/>
              <w:rPr>
                <w:rFonts w:ascii="Lato" w:hAnsi="Lato"/>
                <w:b/>
                <w:bCs/>
                <w:color w:val="000000" w:themeColor="text1"/>
              </w:rPr>
            </w:pPr>
            <w:r w:rsidRPr="00296AB9">
              <w:rPr>
                <w:rFonts w:ascii="Lato" w:hAnsi="Lato"/>
                <w:b/>
                <w:bCs/>
                <w:color w:val="000000" w:themeColor="text1"/>
              </w:rPr>
              <w:t xml:space="preserve">The </w:t>
            </w:r>
            <w:r w:rsidRPr="00296AB9" w:rsidR="004B2733">
              <w:rPr>
                <w:rFonts w:ascii="Lato" w:hAnsi="Lato"/>
                <w:b/>
                <w:bCs/>
                <w:color w:val="000000" w:themeColor="text1"/>
              </w:rPr>
              <w:t>S</w:t>
            </w:r>
            <w:r w:rsidRPr="00296AB9">
              <w:rPr>
                <w:rFonts w:ascii="Lato" w:hAnsi="Lato"/>
                <w:b/>
                <w:bCs/>
                <w:color w:val="000000" w:themeColor="text1"/>
              </w:rPr>
              <w:t xml:space="preserve">core </w:t>
            </w:r>
            <w:r w:rsidRPr="00296AB9" w:rsidR="004B2733">
              <w:rPr>
                <w:rFonts w:ascii="Lato" w:hAnsi="Lato"/>
                <w:b/>
                <w:bCs/>
                <w:color w:val="000000" w:themeColor="text1"/>
              </w:rPr>
              <w:t>V</w:t>
            </w:r>
            <w:r w:rsidRPr="00296AB9">
              <w:rPr>
                <w:rFonts w:ascii="Lato" w:hAnsi="Lato"/>
                <w:b/>
                <w:bCs/>
                <w:color w:val="000000" w:themeColor="text1"/>
              </w:rPr>
              <w:t>ariable</w:t>
            </w:r>
          </w:p>
          <w:p w:rsidRPr="00BD5BB3" w:rsidR="00C665F0" w:rsidP="009F76DF" w:rsidRDefault="00DE29B8" w14:paraId="15176077" w14:textId="1EC28D15">
            <w:pPr>
              <w:rPr>
                <w:rFonts w:ascii="Lato" w:hAnsi="Lato"/>
              </w:rPr>
            </w:pPr>
            <w:r w:rsidRPr="00DE29B8">
              <w:rPr>
                <w:rFonts w:ascii="Lato" w:hAnsi="Lato"/>
                <w:bCs/>
              </w:rPr>
              <w:t>‘</w:t>
            </w:r>
            <w:r w:rsidRPr="00DE29B8" w:rsidR="00C665F0">
              <w:rPr>
                <w:rFonts w:ascii="Lato" w:hAnsi="Lato"/>
                <w:bCs/>
              </w:rPr>
              <w:t>Score</w:t>
            </w:r>
            <w:r w:rsidRPr="00DE29B8">
              <w:rPr>
                <w:rFonts w:ascii="Lato" w:hAnsi="Lato"/>
                <w:bCs/>
              </w:rPr>
              <w:t>’</w:t>
            </w:r>
            <w:r w:rsidRPr="00BD5BB3" w:rsidR="00C665F0">
              <w:rPr>
                <w:rFonts w:ascii="Lato" w:hAnsi="Lato"/>
              </w:rPr>
              <w:t xml:space="preserve"> is a built</w:t>
            </w:r>
            <w:r w:rsidR="00777522">
              <w:rPr>
                <w:rFonts w:ascii="Lato" w:hAnsi="Lato"/>
              </w:rPr>
              <w:t>-</w:t>
            </w:r>
            <w:r w:rsidRPr="00BD5BB3" w:rsidR="00C665F0">
              <w:rPr>
                <w:rFonts w:ascii="Lato" w:hAnsi="Lato"/>
              </w:rPr>
              <w:t xml:space="preserve">in </w:t>
            </w:r>
            <w:r w:rsidRPr="00BD5BB3" w:rsidR="00C665F0">
              <w:rPr>
                <w:rFonts w:ascii="Lato" w:hAnsi="Lato"/>
                <w:b/>
                <w:bCs/>
              </w:rPr>
              <w:t>variable</w:t>
            </w:r>
            <w:r w:rsidRPr="00BD5BB3" w:rsidR="00C665F0">
              <w:rPr>
                <w:rFonts w:ascii="Lato" w:hAnsi="Lato"/>
              </w:rPr>
              <w:t xml:space="preserve"> in the micro:bit used for making games.</w:t>
            </w:r>
            <w:ins w:author="G Edgell" w:date="2022-02-13T13:26:00Z" w:id="4">
              <w:r w:rsidR="003B4854">
                <w:rPr>
                  <w:rFonts w:ascii="Lato" w:hAnsi="Lato"/>
                </w:rPr>
                <w:t xml:space="preserve"> This can be found in the games group in make:code which is under the advanced section.</w:t>
              </w:r>
            </w:ins>
          </w:p>
          <w:p w:rsidRPr="00BD5BB3" w:rsidR="00C665F0" w:rsidP="009F76DF" w:rsidRDefault="00C665F0" w14:paraId="3CDC6842" w14:textId="77777777">
            <w:pPr>
              <w:rPr>
                <w:rFonts w:ascii="Lato" w:hAnsi="Lato"/>
              </w:rPr>
            </w:pPr>
          </w:p>
        </w:tc>
      </w:tr>
    </w:tbl>
    <w:p w:rsidRPr="00BD5BB3" w:rsidR="00C665F0" w:rsidP="00C665F0" w:rsidRDefault="00C665F0" w14:paraId="6A94E8A4" w14:textId="77777777">
      <w:pPr>
        <w:rPr>
          <w:rFonts w:ascii="Lato" w:hAnsi="Lato"/>
        </w:rPr>
      </w:pPr>
    </w:p>
    <w:p w:rsidRPr="00296AB9" w:rsidR="00C665F0" w:rsidP="00C665F0" w:rsidRDefault="00C665F0" w14:paraId="6DADCDFE" w14:textId="465F5149">
      <w:pPr>
        <w:pStyle w:val="Heading2"/>
        <w:rPr>
          <w:rFonts w:ascii="Lato" w:hAnsi="Lato"/>
          <w:b/>
          <w:bCs/>
          <w:color w:val="000000" w:themeColor="text1"/>
        </w:rPr>
      </w:pPr>
      <w:r w:rsidRPr="00296AB9">
        <w:rPr>
          <w:rFonts w:ascii="Lato" w:hAnsi="Lato"/>
          <w:b/>
          <w:bCs/>
          <w:color w:val="000000" w:themeColor="text1"/>
        </w:rPr>
        <w:t xml:space="preserve">The </w:t>
      </w:r>
      <w:r w:rsidRPr="00296AB9" w:rsidR="004B2733">
        <w:rPr>
          <w:rFonts w:ascii="Lato" w:hAnsi="Lato"/>
          <w:b/>
          <w:bCs/>
          <w:color w:val="000000" w:themeColor="text1"/>
        </w:rPr>
        <w:t>G</w:t>
      </w:r>
      <w:r w:rsidRPr="00296AB9">
        <w:rPr>
          <w:rFonts w:ascii="Lato" w:hAnsi="Lato"/>
          <w:b/>
          <w:bCs/>
          <w:color w:val="000000" w:themeColor="text1"/>
        </w:rPr>
        <w:t xml:space="preserve">ame </w:t>
      </w:r>
      <w:r w:rsidRPr="00296AB9" w:rsidR="004B2733">
        <w:rPr>
          <w:rFonts w:ascii="Lato" w:hAnsi="Lato"/>
          <w:b/>
          <w:bCs/>
          <w:color w:val="000000" w:themeColor="text1"/>
        </w:rPr>
        <w:t>L</w:t>
      </w:r>
      <w:r w:rsidRPr="00296AB9">
        <w:rPr>
          <w:rFonts w:ascii="Lato" w:hAnsi="Lato"/>
          <w:b/>
          <w:bCs/>
          <w:color w:val="000000" w:themeColor="text1"/>
        </w:rPr>
        <w:t>ogic</w:t>
      </w:r>
    </w:p>
    <w:p w:rsidRPr="00BD5BB3" w:rsidR="00C665F0" w:rsidP="00C665F0" w:rsidRDefault="00C665F0" w14:paraId="3FC47120" w14:textId="77777777">
      <w:pPr>
        <w:rPr>
          <w:rFonts w:ascii="Lato" w:hAnsi="Lato"/>
        </w:rPr>
      </w:pPr>
      <w:r w:rsidRPr="00BD5BB3">
        <w:rPr>
          <w:rFonts w:ascii="Lato" w:hAnsi="Lato"/>
        </w:rPr>
        <w:t>Now for the slightly tricky bit! We have made the program transmit the choice but we now need to make it receive the other players choice and determine whether</w:t>
      </w:r>
      <w:r>
        <w:rPr>
          <w:rFonts w:ascii="Lato" w:hAnsi="Lato"/>
        </w:rPr>
        <w:t xml:space="preserve"> we have</w:t>
      </w:r>
      <w:r w:rsidRPr="00BD5BB3">
        <w:rPr>
          <w:rFonts w:ascii="Lato" w:hAnsi="Lato"/>
        </w:rPr>
        <w:t xml:space="preserve"> won, lost</w:t>
      </w:r>
      <w:r>
        <w:rPr>
          <w:rFonts w:ascii="Lato" w:hAnsi="Lato"/>
        </w:rPr>
        <w:t>,</w:t>
      </w:r>
      <w:r w:rsidRPr="00BD5BB3">
        <w:rPr>
          <w:rFonts w:ascii="Lato" w:hAnsi="Lato"/>
        </w:rPr>
        <w:t xml:space="preserve"> or whether it’s a draw.</w:t>
      </w:r>
    </w:p>
    <w:p w:rsidRPr="00BD5BB3" w:rsidR="00C665F0" w:rsidP="00C665F0" w:rsidRDefault="00C665F0" w14:paraId="6E34A92C" w14:textId="54904AC8">
      <w:pPr>
        <w:rPr>
          <w:rFonts w:ascii="Lato" w:hAnsi="Lato"/>
        </w:rPr>
      </w:pPr>
      <w:r w:rsidRPr="00BD5BB3">
        <w:rPr>
          <w:rFonts w:ascii="Lato" w:hAnsi="Lato"/>
        </w:rPr>
        <w:t>We are going to do some compa</w:t>
      </w:r>
      <w:del w:author="G Edgell" w:date="2022-02-13T13:27:00Z" w:id="5">
        <w:r w:rsidRPr="00BD5BB3" w:rsidDel="003B4854">
          <w:rPr>
            <w:rFonts w:ascii="Lato" w:hAnsi="Lato"/>
          </w:rPr>
          <w:delText>r</w:delText>
        </w:r>
      </w:del>
      <w:r w:rsidRPr="00BD5BB3">
        <w:rPr>
          <w:rFonts w:ascii="Lato" w:hAnsi="Lato"/>
        </w:rPr>
        <w:t xml:space="preserve">risons of the variable </w:t>
      </w:r>
      <w:r w:rsidRPr="00BD5BB3">
        <w:rPr>
          <w:rFonts w:ascii="Lato" w:hAnsi="Lato"/>
          <w:b/>
          <w:bCs/>
          <w:i/>
          <w:iCs/>
        </w:rPr>
        <w:t>player1_choice</w:t>
      </w:r>
      <w:r w:rsidRPr="00BD5BB3">
        <w:rPr>
          <w:rFonts w:ascii="Lato" w:hAnsi="Lato"/>
        </w:rPr>
        <w:t xml:space="preserve"> and </w:t>
      </w:r>
      <w:r w:rsidRPr="00BD5BB3">
        <w:rPr>
          <w:rFonts w:ascii="Lato" w:hAnsi="Lato"/>
          <w:b/>
          <w:bCs/>
          <w:i/>
          <w:iCs/>
        </w:rPr>
        <w:t xml:space="preserve">receivedNumber. </w:t>
      </w:r>
      <w:r w:rsidRPr="00BD5BB3">
        <w:rPr>
          <w:rFonts w:ascii="Lato" w:hAnsi="Lato"/>
        </w:rPr>
        <w:t xml:space="preserve">We have just created the </w:t>
      </w:r>
      <w:r w:rsidRPr="00BD5BB3">
        <w:rPr>
          <w:rFonts w:ascii="Lato" w:hAnsi="Lato"/>
          <w:b/>
          <w:bCs/>
          <w:i/>
          <w:iCs/>
        </w:rPr>
        <w:t>player1_choice</w:t>
      </w:r>
      <w:r w:rsidRPr="00BD5BB3">
        <w:rPr>
          <w:rFonts w:ascii="Lato" w:hAnsi="Lato"/>
        </w:rPr>
        <w:t xml:space="preserve"> variable and it will contain a number (0-2) if it has been shaken. We now need to make the program listen for the other players choice and to do this we need the </w:t>
      </w:r>
      <w:r w:rsidRPr="00BD5BB3">
        <w:rPr>
          <w:rFonts w:ascii="Lato" w:hAnsi="Lato"/>
          <w:b/>
          <w:bCs/>
          <w:i/>
          <w:iCs/>
        </w:rPr>
        <w:t xml:space="preserve">on radio received </w:t>
      </w:r>
      <w:r w:rsidRPr="00BD5BB3">
        <w:rPr>
          <w:rFonts w:ascii="Lato" w:hAnsi="Lato"/>
        </w:rPr>
        <w:t>block from the Radio blocks.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65"/>
        <w:gridCol w:w="6925"/>
      </w:tblGrid>
      <w:tr w:rsidRPr="00BD5BB3" w:rsidR="00C665F0" w:rsidTr="009F76DF" w14:paraId="262F44C0" w14:textId="77777777">
        <w:tc>
          <w:tcPr>
            <w:tcW w:w="3865" w:type="dxa"/>
          </w:tcPr>
          <w:p w:rsidRPr="00BD5BB3" w:rsidR="00C665F0" w:rsidP="009F76DF" w:rsidRDefault="00B66C46" w14:paraId="754AE0F0" w14:textId="63F3BBDA">
            <w:pPr>
              <w:rPr>
                <w:rFonts w:ascii="Lato" w:hAnsi="Lato"/>
              </w:rPr>
            </w:pPr>
            <w:r>
              <w:rPr>
                <w:rFonts w:ascii="Lato" w:hAnsi="Lato"/>
                <w:lang w:eastAsia="en-GB" w:bidi="ar-SA"/>
              </w:rPr>
              <w:drawing>
                <wp:inline distT="0" distB="0" distL="0" distR="0" wp14:anchorId="187A8FE9" wp14:editId="4E22E3B5">
                  <wp:extent cx="2038350" cy="665055"/>
                  <wp:effectExtent l="0" t="0" r="0"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kPaperScissors5.PNG"/>
                          <pic:cNvPicPr/>
                        </pic:nvPicPr>
                        <pic:blipFill>
                          <a:blip r:embed="rId18">
                            <a:extLst>
                              <a:ext uri="{28A0092B-C50C-407E-A947-70E740481C1C}">
                                <a14:useLocalDpi xmlns:a14="http://schemas.microsoft.com/office/drawing/2010/main" val="0"/>
                              </a:ext>
                            </a:extLst>
                          </a:blip>
                          <a:stretch>
                            <a:fillRect/>
                          </a:stretch>
                        </pic:blipFill>
                        <pic:spPr>
                          <a:xfrm>
                            <a:off x="0" y="0"/>
                            <a:ext cx="2043176" cy="666629"/>
                          </a:xfrm>
                          <a:prstGeom prst="rect">
                            <a:avLst/>
                          </a:prstGeom>
                        </pic:spPr>
                      </pic:pic>
                    </a:graphicData>
                  </a:graphic>
                </wp:inline>
              </w:drawing>
            </w:r>
          </w:p>
        </w:tc>
        <w:tc>
          <w:tcPr>
            <w:tcW w:w="6925" w:type="dxa"/>
          </w:tcPr>
          <w:p w:rsidRPr="00BD5BB3" w:rsidR="00C665F0" w:rsidP="009F76DF" w:rsidRDefault="00C665F0" w14:paraId="54A43D04" w14:textId="77777777">
            <w:pPr>
              <w:rPr>
                <w:rFonts w:ascii="Lato" w:hAnsi="Lato"/>
                <w:b/>
                <w:bCs/>
                <w:i/>
                <w:iCs/>
              </w:rPr>
            </w:pPr>
            <w:r w:rsidRPr="00BD5BB3">
              <w:rPr>
                <w:rFonts w:ascii="Lato" w:hAnsi="Lato"/>
              </w:rPr>
              <w:t>This block receives the</w:t>
            </w:r>
            <w:r>
              <w:rPr>
                <w:rFonts w:ascii="Lato" w:hAnsi="Lato"/>
              </w:rPr>
              <w:t xml:space="preserve"> radio</w:t>
            </w:r>
            <w:r w:rsidRPr="00BD5BB3">
              <w:rPr>
                <w:rFonts w:ascii="Lato" w:hAnsi="Lato"/>
              </w:rPr>
              <w:t xml:space="preserve"> signal from the other micro:bit and stores the number in a variable called </w:t>
            </w:r>
            <w:r w:rsidRPr="00BD5BB3">
              <w:rPr>
                <w:rFonts w:ascii="Lato" w:hAnsi="Lato"/>
                <w:b/>
                <w:bCs/>
                <w:i/>
                <w:iCs/>
              </w:rPr>
              <w:t>receivedNumber</w:t>
            </w:r>
          </w:p>
          <w:p w:rsidRPr="00BD5BB3" w:rsidR="00C665F0" w:rsidP="009F76DF" w:rsidRDefault="00C665F0" w14:paraId="3BC59699" w14:textId="77777777">
            <w:pPr>
              <w:rPr>
                <w:rFonts w:ascii="Lato" w:hAnsi="Lato"/>
              </w:rPr>
            </w:pPr>
          </w:p>
        </w:tc>
      </w:tr>
    </w:tbl>
    <w:p w:rsidRPr="00BD5BB3" w:rsidR="00C665F0" w:rsidP="00C665F0" w:rsidRDefault="00C665F0" w14:paraId="7E6D3311" w14:textId="77777777">
      <w:pPr>
        <w:rPr>
          <w:rFonts w:ascii="Lato" w:hAnsi="Lato"/>
        </w:rPr>
      </w:pPr>
    </w:p>
    <w:p w:rsidRPr="00BD5BB3" w:rsidR="00C665F0" w:rsidP="00C665F0" w:rsidRDefault="00C665F0" w14:paraId="3E4D11A8" w14:textId="77777777">
      <w:pPr>
        <w:rPr>
          <w:rFonts w:ascii="Lato" w:hAnsi="Lato"/>
        </w:rPr>
      </w:pPr>
      <w:r w:rsidRPr="00BD5BB3">
        <w:rPr>
          <w:rFonts w:ascii="Lato" w:hAnsi="Lato"/>
        </w:rPr>
        <w:t xml:space="preserve">We can now compare the number transmitted from the other micro:bit (which represents their choice) and compare </w:t>
      </w:r>
      <w:r>
        <w:rPr>
          <w:rFonts w:ascii="Lato" w:hAnsi="Lato"/>
        </w:rPr>
        <w:t xml:space="preserve">it to our </w:t>
      </w:r>
      <w:r w:rsidRPr="00BD5BB3">
        <w:rPr>
          <w:rFonts w:ascii="Lato" w:hAnsi="Lato"/>
        </w:rPr>
        <w:t>number (choice) to determine who has won.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05"/>
        <w:gridCol w:w="6385"/>
      </w:tblGrid>
      <w:tr w:rsidRPr="00BD5BB3" w:rsidR="00C665F0" w:rsidTr="009F76DF" w14:paraId="7DEA2FD4" w14:textId="77777777">
        <w:tc>
          <w:tcPr>
            <w:tcW w:w="4405" w:type="dxa"/>
          </w:tcPr>
          <w:p w:rsidRPr="00BD5BB3" w:rsidR="00C665F0" w:rsidP="009F76DF" w:rsidRDefault="001523F3" w14:paraId="2DAB24E3" w14:textId="1E0A3452">
            <w:pPr>
              <w:rPr>
                <w:rFonts w:ascii="Lato" w:hAnsi="Lato"/>
              </w:rPr>
            </w:pPr>
            <w:r>
              <w:rPr>
                <w:rFonts w:ascii="Lato" w:hAnsi="Lato"/>
                <w:lang w:eastAsia="en-GB" w:bidi="ar-SA"/>
              </w:rPr>
              <w:drawing>
                <wp:inline distT="0" distB="0" distL="0" distR="0" wp14:anchorId="0885FCEB" wp14:editId="5B4E9036">
                  <wp:extent cx="1790700" cy="1397841"/>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ckPaperScissors6.PNG"/>
                          <pic:cNvPicPr/>
                        </pic:nvPicPr>
                        <pic:blipFill>
                          <a:blip r:embed="rId19">
                            <a:extLst>
                              <a:ext uri="{28A0092B-C50C-407E-A947-70E740481C1C}">
                                <a14:useLocalDpi xmlns:a14="http://schemas.microsoft.com/office/drawing/2010/main" val="0"/>
                              </a:ext>
                            </a:extLst>
                          </a:blip>
                          <a:stretch>
                            <a:fillRect/>
                          </a:stretch>
                        </pic:blipFill>
                        <pic:spPr>
                          <a:xfrm>
                            <a:off x="0" y="0"/>
                            <a:ext cx="1799524" cy="1404729"/>
                          </a:xfrm>
                          <a:prstGeom prst="rect">
                            <a:avLst/>
                          </a:prstGeom>
                        </pic:spPr>
                      </pic:pic>
                    </a:graphicData>
                  </a:graphic>
                </wp:inline>
              </w:drawing>
            </w:r>
          </w:p>
        </w:tc>
        <w:tc>
          <w:tcPr>
            <w:tcW w:w="6385" w:type="dxa"/>
          </w:tcPr>
          <w:p w:rsidRPr="00BD5BB3" w:rsidR="00C665F0" w:rsidP="009F76DF" w:rsidRDefault="00C665F0" w14:paraId="19B2DD8D" w14:textId="12758510">
            <w:pPr>
              <w:rPr>
                <w:rFonts w:ascii="Lato" w:hAnsi="Lato"/>
              </w:rPr>
            </w:pPr>
            <w:r w:rsidRPr="00BD5BB3">
              <w:rPr>
                <w:rFonts w:ascii="Lato" w:hAnsi="Lato"/>
              </w:rPr>
              <w:t>To do this we need a</w:t>
            </w:r>
            <w:r w:rsidR="00882506">
              <w:rPr>
                <w:rFonts w:ascii="Lato" w:hAnsi="Lato"/>
              </w:rPr>
              <w:t>n</w:t>
            </w:r>
            <w:r w:rsidRPr="00BD5BB3">
              <w:rPr>
                <w:rFonts w:ascii="Lato" w:hAnsi="Lato"/>
              </w:rPr>
              <w:t xml:space="preserve"> </w:t>
            </w:r>
            <w:r w:rsidRPr="00BD5BB3">
              <w:rPr>
                <w:rFonts w:ascii="Lato" w:hAnsi="Lato"/>
                <w:b/>
                <w:bCs/>
              </w:rPr>
              <w:t>if then else</w:t>
            </w:r>
            <w:r w:rsidRPr="00BD5BB3">
              <w:rPr>
                <w:rFonts w:ascii="Lato" w:hAnsi="Lato"/>
              </w:rPr>
              <w:t xml:space="preserve"> block from the logic blocks. Inside that block we will put an </w:t>
            </w:r>
            <w:r w:rsidRPr="00B05784">
              <w:rPr>
                <w:rFonts w:ascii="Lato" w:hAnsi="Lato"/>
              </w:rPr>
              <w:t xml:space="preserve">= </w:t>
            </w:r>
            <w:r w:rsidRPr="00BD5BB3">
              <w:rPr>
                <w:rFonts w:ascii="Lato" w:hAnsi="Lato"/>
              </w:rPr>
              <w:t xml:space="preserve">block. We are going to compare whether the </w:t>
            </w:r>
            <w:r w:rsidRPr="00BD5BB3">
              <w:rPr>
                <w:rFonts w:ascii="Lato" w:hAnsi="Lato"/>
                <w:b/>
                <w:bCs/>
                <w:i/>
                <w:iCs/>
              </w:rPr>
              <w:t>receivedNumber</w:t>
            </w:r>
            <w:r w:rsidRPr="00BD5BB3">
              <w:rPr>
                <w:rFonts w:ascii="Lato" w:hAnsi="Lato"/>
              </w:rPr>
              <w:t xml:space="preserve"> is the same as </w:t>
            </w:r>
            <w:r w:rsidRPr="00BD5BB3">
              <w:rPr>
                <w:rFonts w:ascii="Lato" w:hAnsi="Lato"/>
                <w:b/>
                <w:bCs/>
                <w:i/>
                <w:iCs/>
              </w:rPr>
              <w:t xml:space="preserve">player1_choice </w:t>
            </w:r>
            <w:r w:rsidRPr="00BD5BB3">
              <w:rPr>
                <w:rFonts w:ascii="Lato" w:hAnsi="Lato"/>
              </w:rPr>
              <w:t>and if it is then the game is a draw.</w:t>
            </w:r>
          </w:p>
        </w:tc>
      </w:tr>
    </w:tbl>
    <w:p w:rsidRPr="00BD5BB3" w:rsidR="00C665F0" w:rsidP="00C665F0" w:rsidRDefault="00C665F0" w14:paraId="1C39CE68" w14:textId="77777777">
      <w:pPr>
        <w:rPr>
          <w:rFonts w:ascii="Lato" w:hAnsi="Lato"/>
        </w:rPr>
      </w:pPr>
    </w:p>
    <w:p w:rsidRPr="00BD5BB3" w:rsidR="00C665F0" w:rsidP="00296AB9" w:rsidRDefault="00C665F0" w14:paraId="70B01EF4" w14:textId="77777777">
      <w:pPr>
        <w:spacing w:line="480" w:lineRule="auto"/>
        <w:rPr>
          <w:rFonts w:ascii="Lato" w:hAnsi="Lato"/>
        </w:rPr>
      </w:pPr>
      <w:r w:rsidRPr="00BD5BB3">
        <w:rPr>
          <w:rFonts w:ascii="Lato" w:hAnsi="Lato"/>
        </w:rPr>
        <w:t xml:space="preserve">We now need to add an </w:t>
      </w:r>
      <w:r w:rsidRPr="00296AB9">
        <w:rPr>
          <w:rFonts w:ascii="Lato" w:hAnsi="Lato"/>
          <w:b/>
          <w:bCs/>
        </w:rPr>
        <w:t>=</w:t>
      </w:r>
      <w:r w:rsidRPr="00BD5BB3">
        <w:rPr>
          <w:rFonts w:ascii="Lato" w:hAnsi="Lato"/>
          <w:i/>
          <w:iCs/>
        </w:rPr>
        <w:t xml:space="preserve"> </w:t>
      </w:r>
      <w:r w:rsidRPr="00BD5BB3">
        <w:rPr>
          <w:rFonts w:ascii="Lato" w:hAnsi="Lato"/>
        </w:rPr>
        <w:t>logic block so we c</w:t>
      </w:r>
      <w:r>
        <w:rPr>
          <w:rFonts w:ascii="Lato" w:hAnsi="Lato"/>
        </w:rPr>
        <w:t xml:space="preserve">an see if the variable is = to </w:t>
      </w:r>
      <w:r w:rsidRPr="00B05784">
        <w:rPr>
          <w:rFonts w:ascii="Lato" w:hAnsi="Lato"/>
          <w:b/>
          <w:bCs/>
          <w:i/>
          <w:iCs/>
        </w:rPr>
        <w:t>receivedNumber</w:t>
      </w:r>
      <w:r w:rsidRPr="00BD5BB3">
        <w:rPr>
          <w:rFonts w:ascii="Lato" w:hAnsi="Lato"/>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376"/>
        <w:gridCol w:w="4424"/>
      </w:tblGrid>
      <w:tr w:rsidRPr="00BD5BB3" w:rsidR="00C665F0" w:rsidTr="009F76DF" w14:paraId="77FAD7E2" w14:textId="77777777">
        <w:tc>
          <w:tcPr>
            <w:tcW w:w="5395" w:type="dxa"/>
          </w:tcPr>
          <w:p w:rsidRPr="00BD5BB3" w:rsidR="00C665F0" w:rsidP="009F76DF" w:rsidRDefault="00AE087A" w14:paraId="2FA0792B" w14:textId="58CA6388">
            <w:pPr>
              <w:rPr>
                <w:rFonts w:ascii="Lato" w:hAnsi="Lato"/>
              </w:rPr>
            </w:pPr>
            <w:ins w:author="G Edgell" w:date="2022-02-13T14:02:00Z" w:id="6">
              <w:r>
                <w:rPr>
                  <w:rFonts w:ascii="Lato" w:hAnsi="Lato"/>
                  <w:lang w:eastAsia="en-GB" w:bidi="ar-SA"/>
                </w:rPr>
                <w:lastRenderedPageBreak/>
                <w:drawing>
                  <wp:inline distT="0" distB="0" distL="0" distR="0" wp14:anchorId="67592F8C" wp14:editId="034654C7">
                    <wp:extent cx="3911600" cy="151130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11600" cy="1511300"/>
                            </a:xfrm>
                            <a:prstGeom prst="rect">
                              <a:avLst/>
                            </a:prstGeom>
                          </pic:spPr>
                        </pic:pic>
                      </a:graphicData>
                    </a:graphic>
                  </wp:inline>
                </w:drawing>
              </w:r>
            </w:ins>
            <w:del w:author="G Edgell" w:date="2022-02-13T14:02:00Z" w:id="7">
              <w:r w:rsidDel="00AE087A" w:rsidR="00233AF6">
                <w:rPr>
                  <w:rFonts w:ascii="Lato" w:hAnsi="Lato"/>
                  <w:lang w:eastAsia="en-GB" w:bidi="ar-SA"/>
                </w:rPr>
                <w:drawing>
                  <wp:inline distT="0" distB="0" distL="0" distR="0" wp14:anchorId="708F0F1A" wp14:editId="52ACB969">
                    <wp:extent cx="2847975" cy="1458932"/>
                    <wp:effectExtent l="0" t="0" r="0" b="825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kPaperScissors7.PNG"/>
                            <pic:cNvPicPr/>
                          </pic:nvPicPr>
                          <pic:blipFill>
                            <a:blip r:embed="rId21">
                              <a:extLst>
                                <a:ext uri="{28A0092B-C50C-407E-A947-70E740481C1C}">
                                  <a14:useLocalDpi xmlns:a14="http://schemas.microsoft.com/office/drawing/2010/main" val="0"/>
                                </a:ext>
                              </a:extLst>
                            </a:blip>
                            <a:stretch>
                              <a:fillRect/>
                            </a:stretch>
                          </pic:blipFill>
                          <pic:spPr>
                            <a:xfrm>
                              <a:off x="0" y="0"/>
                              <a:ext cx="2856656" cy="1463379"/>
                            </a:xfrm>
                            <a:prstGeom prst="rect">
                              <a:avLst/>
                            </a:prstGeom>
                          </pic:spPr>
                        </pic:pic>
                      </a:graphicData>
                    </a:graphic>
                  </wp:inline>
                </w:drawing>
              </w:r>
            </w:del>
          </w:p>
        </w:tc>
        <w:tc>
          <w:tcPr>
            <w:tcW w:w="5395" w:type="dxa"/>
          </w:tcPr>
          <w:p w:rsidRPr="00BD5BB3" w:rsidR="00C665F0" w:rsidP="009F76DF" w:rsidRDefault="00C665F0" w14:paraId="3A552A48" w14:textId="77777777">
            <w:pPr>
              <w:rPr>
                <w:rFonts w:ascii="Lato" w:hAnsi="Lato"/>
              </w:rPr>
            </w:pPr>
            <w:r w:rsidRPr="00BD5BB3">
              <w:rPr>
                <w:rFonts w:ascii="Lato" w:hAnsi="Lato"/>
              </w:rPr>
              <w:t>Here you can see the = block with the variables inside them.</w:t>
            </w:r>
          </w:p>
          <w:p w:rsidRPr="00BD5BB3" w:rsidR="00C665F0" w:rsidP="009F76DF" w:rsidRDefault="00C665F0" w14:paraId="7043E6D1" w14:textId="77777777">
            <w:pPr>
              <w:rPr>
                <w:rFonts w:ascii="Lato" w:hAnsi="Lato"/>
              </w:rPr>
            </w:pPr>
            <w:r w:rsidRPr="00BD5BB3">
              <w:rPr>
                <w:rFonts w:ascii="Lato" w:hAnsi="Lato"/>
              </w:rPr>
              <w:t xml:space="preserve">The </w:t>
            </w:r>
            <w:r w:rsidRPr="00BD5BB3">
              <w:rPr>
                <w:rFonts w:ascii="Lato" w:hAnsi="Lato"/>
                <w:b/>
                <w:bCs/>
              </w:rPr>
              <w:t xml:space="preserve">then </w:t>
            </w:r>
            <w:r w:rsidRPr="00BD5BB3">
              <w:rPr>
                <w:rFonts w:ascii="Lato" w:hAnsi="Lato"/>
              </w:rPr>
              <w:t>part of the</w:t>
            </w:r>
            <w:r w:rsidRPr="00BD5BB3">
              <w:rPr>
                <w:rFonts w:ascii="Lato" w:hAnsi="Lato"/>
                <w:b/>
                <w:bCs/>
              </w:rPr>
              <w:t xml:space="preserve"> if then else </w:t>
            </w:r>
            <w:r w:rsidRPr="00BD5BB3">
              <w:rPr>
                <w:rFonts w:ascii="Lato" w:hAnsi="Lato"/>
              </w:rPr>
              <w:t xml:space="preserve"> block shows the string “Draw!” because if both player choose the same the game is a draw.</w:t>
            </w:r>
          </w:p>
        </w:tc>
      </w:tr>
    </w:tbl>
    <w:p w:rsidRPr="00BD5BB3" w:rsidR="00C665F0" w:rsidP="00C665F0" w:rsidRDefault="00C665F0" w14:paraId="6D38F1F5" w14:textId="77777777">
      <w:pPr>
        <w:rPr>
          <w:rFonts w:ascii="Lato" w:hAnsi="Lato"/>
        </w:rPr>
      </w:pPr>
    </w:p>
    <w:p w:rsidRPr="007D4A08" w:rsidR="00C665F0" w:rsidP="00C665F0" w:rsidRDefault="00C665F0" w14:paraId="3CA743C2" w14:textId="77777777">
      <w:pPr>
        <w:rPr>
          <w:rFonts w:ascii="Lato" w:hAnsi="Lato"/>
          <w:b/>
          <w:bCs/>
        </w:rPr>
      </w:pPr>
      <w:r w:rsidRPr="00BD5BB3">
        <w:rPr>
          <w:rFonts w:ascii="Lato" w:hAnsi="Lato"/>
        </w:rPr>
        <w:t xml:space="preserve">Now we need to add some more logic to deal with the other possible outcomes of the game. To simplify the logic we are going to use another </w:t>
      </w:r>
      <w:r w:rsidRPr="00BD5BB3">
        <w:rPr>
          <w:rFonts w:ascii="Lato" w:hAnsi="Lato"/>
          <w:b/>
          <w:bCs/>
          <w:i/>
          <w:iCs/>
        </w:rPr>
        <w:t xml:space="preserve">if then else </w:t>
      </w:r>
      <w:r w:rsidRPr="00BD5BB3">
        <w:rPr>
          <w:rFonts w:ascii="Lato" w:hAnsi="Lato"/>
        </w:rPr>
        <w:t xml:space="preserve">block to test if the </w:t>
      </w:r>
      <w:r w:rsidRPr="00BD5BB3">
        <w:rPr>
          <w:rFonts w:ascii="Lato" w:hAnsi="Lato"/>
          <w:b/>
          <w:bCs/>
          <w:i/>
          <w:iCs/>
        </w:rPr>
        <w:t>receivedNumber</w:t>
      </w:r>
      <w:r>
        <w:rPr>
          <w:rFonts w:ascii="Lato" w:hAnsi="Lato"/>
        </w:rPr>
        <w:t xml:space="preserve"> is less than (&lt;)</w:t>
      </w:r>
      <w:r w:rsidRPr="00BD5BB3">
        <w:rPr>
          <w:rFonts w:ascii="Lato" w:hAnsi="Lato"/>
        </w:rPr>
        <w:t xml:space="preserve"> </w:t>
      </w:r>
      <w:r>
        <w:rPr>
          <w:rFonts w:ascii="Lato" w:hAnsi="Lato"/>
        </w:rPr>
        <w:t xml:space="preserve">the </w:t>
      </w:r>
      <w:r w:rsidRPr="00BD5BB3">
        <w:rPr>
          <w:rFonts w:ascii="Lato" w:hAnsi="Lato"/>
          <w:b/>
          <w:bCs/>
          <w:i/>
          <w:iCs/>
        </w:rPr>
        <w:t>player1_choice</w:t>
      </w:r>
      <w:r>
        <w:rPr>
          <w:rFonts w:ascii="Lato" w:hAnsi="Lato"/>
        </w:rPr>
        <w:t xml:space="preserve"> </w:t>
      </w:r>
      <w:r w:rsidRPr="00BD5BB3">
        <w:rPr>
          <w:rFonts w:ascii="Lato" w:hAnsi="Lato"/>
        </w:rPr>
        <w:t>.</w:t>
      </w:r>
      <w:r>
        <w:rPr>
          <w:rFonts w:ascii="Lato" w:hAnsi="Lato"/>
        </w:rPr>
        <w:t xml:space="preserve"> This takes care of 2 of the possible outcomes.</w:t>
      </w:r>
      <w:r w:rsidRPr="00BD5BB3">
        <w:rPr>
          <w:rFonts w:ascii="Lato" w:hAnsi="Lato"/>
        </w:rPr>
        <w:t xml:space="preserve"> </w:t>
      </w:r>
      <w:r>
        <w:rPr>
          <w:rFonts w:ascii="Lato" w:hAnsi="Lato"/>
        </w:rPr>
        <w:t>If the</w:t>
      </w:r>
      <w:r w:rsidRPr="007D4A08">
        <w:rPr>
          <w:rFonts w:ascii="Lato" w:hAnsi="Lato"/>
          <w:b/>
          <w:bCs/>
          <w:i/>
          <w:iCs/>
        </w:rPr>
        <w:t xml:space="preserve"> receivedNumber</w:t>
      </w:r>
      <w:r>
        <w:rPr>
          <w:rFonts w:ascii="Lato" w:hAnsi="Lato"/>
        </w:rPr>
        <w:t xml:space="preserve"> is less than (&lt;) the </w:t>
      </w:r>
      <w:r w:rsidRPr="00BD5BB3">
        <w:rPr>
          <w:rFonts w:ascii="Lato" w:hAnsi="Lato"/>
          <w:b/>
          <w:bCs/>
          <w:i/>
          <w:iCs/>
        </w:rPr>
        <w:t>player1_choice</w:t>
      </w:r>
      <w:r>
        <w:rPr>
          <w:rFonts w:ascii="Lato" w:hAnsi="Lato"/>
          <w:b/>
          <w:bCs/>
          <w:i/>
          <w:iCs/>
        </w:rPr>
        <w:t xml:space="preserve"> </w:t>
      </w:r>
      <w:r>
        <w:rPr>
          <w:rFonts w:ascii="Lato" w:hAnsi="Lato"/>
        </w:rPr>
        <w:t xml:space="preserve">then we see if the </w:t>
      </w:r>
      <w:r w:rsidRPr="007D4A08">
        <w:rPr>
          <w:rFonts w:ascii="Lato" w:hAnsi="Lato"/>
          <w:b/>
          <w:bCs/>
          <w:i/>
          <w:iCs/>
        </w:rPr>
        <w:t>receivedNumber</w:t>
      </w:r>
      <w:r>
        <w:rPr>
          <w:rFonts w:ascii="Lato" w:hAnsi="Lato"/>
          <w:b/>
          <w:bCs/>
          <w:i/>
          <w:iCs/>
        </w:rPr>
        <w:t xml:space="preserve"> </w:t>
      </w:r>
      <w:r>
        <w:rPr>
          <w:rFonts w:ascii="Lato" w:hAnsi="Lato"/>
          <w:b/>
          <w:bCs/>
        </w:rPr>
        <w:t xml:space="preserve"> </w:t>
      </w:r>
      <w:r w:rsidRPr="007D4A08">
        <w:rPr>
          <w:rFonts w:ascii="Lato" w:hAnsi="Lato"/>
        </w:rPr>
        <w:t>is equal to the</w:t>
      </w:r>
      <w:r>
        <w:rPr>
          <w:rFonts w:ascii="Lato" w:hAnsi="Lato"/>
          <w:b/>
          <w:bCs/>
        </w:rPr>
        <w:t xml:space="preserve"> </w:t>
      </w:r>
      <w:r w:rsidRPr="00BD5BB3">
        <w:rPr>
          <w:rFonts w:ascii="Lato" w:hAnsi="Lato"/>
          <w:b/>
          <w:bCs/>
          <w:i/>
          <w:iCs/>
        </w:rPr>
        <w:t>player1_choice</w:t>
      </w:r>
      <w:r>
        <w:rPr>
          <w:rFonts w:ascii="Lato" w:hAnsi="Lato"/>
        </w:rPr>
        <w:t xml:space="preserve"> </w:t>
      </w:r>
      <w:r w:rsidRPr="00BD5BB3">
        <w:rPr>
          <w:rFonts w:ascii="Lato" w:hAnsi="Lato"/>
        </w:rPr>
        <w:t xml:space="preserve"> </w:t>
      </w:r>
      <w:r>
        <w:rPr>
          <w:rFonts w:ascii="Lato" w:hAnsi="Lato"/>
        </w:rPr>
        <w:t xml:space="preserve">as 2 beats 0. If this is true then the player has won and their score can be increased by changing the in built </w:t>
      </w:r>
      <w:r w:rsidRPr="00E73DE5">
        <w:rPr>
          <w:rFonts w:ascii="Lato" w:hAnsi="Lato"/>
          <w:b/>
          <w:bCs/>
          <w:i/>
          <w:iCs/>
        </w:rPr>
        <w:t>score</w:t>
      </w:r>
      <w:r>
        <w:rPr>
          <w:rFonts w:ascii="Lato" w:hAnsi="Lato"/>
        </w:rPr>
        <w:t xml:space="preserve"> variable by 1, otherwise they lose.</w:t>
      </w:r>
    </w:p>
    <w:p w:rsidRPr="00BD5BB3" w:rsidR="00C665F0" w:rsidP="00C665F0" w:rsidRDefault="00AE087A" w14:paraId="77DF37C6" w14:textId="020C8B69">
      <w:pPr/>
      <w:ins w:author="G Edgell" w:date="2022-02-13T14:04:00Z" w:id="8">
        <w:r w:rsidR="00AE087A">
          <w:drawing>
            <wp:inline wp14:editId="09E162B4" wp14:anchorId="3050D9F2">
              <wp:extent cx="5348604" cy="9144000"/>
              <wp:effectExtent l="0" t="0" r="0" b="0"/>
              <wp:docPr id="16" name="Picture 16"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Picture 16"/>
                      <pic:cNvPicPr/>
                    </pic:nvPicPr>
                    <pic:blipFill>
                      <a:blip r:embed="Rdb647574234249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48604" cy="9144000"/>
                      </a:xfrm>
                      <a:prstGeom prst="rect">
                        <a:avLst/>
                      </a:prstGeom>
                    </pic:spPr>
                  </pic:pic>
                </a:graphicData>
              </a:graphic>
            </wp:inline>
          </w:drawing>
        </w:r>
      </w:ins>
    </w:p>
    <w:p w:rsidRPr="00BD5BB3" w:rsidR="00C665F0" w:rsidDel="00AE087A" w:rsidP="00C665F0" w:rsidRDefault="00C665F0" w14:paraId="496BA003" w14:textId="01E29FB5">
      <w:pPr>
        <w:rPr>
          <w:del w:author="G Edgell" w:date="2022-02-13T14:04:00Z" w:id="10"/>
          <w:rFonts w:ascii="Lato" w:hAnsi="Lato"/>
        </w:rPr>
      </w:pPr>
      <w:del w:author="G Edgell" w:date="2022-02-13T14:04:00Z" w:id="11">
        <w:r w:rsidDel="00AE087A">
          <w:rPr>
            <w:rFonts w:ascii="Lato" w:hAnsi="Lato"/>
          </w:rPr>
          <w:lastRenderedPageBreak/>
          <w:delText xml:space="preserve">You could also program this logic by testing for each possible outcome individually. This would work but ends up with a lot more code. If there were more variables and comparisions then this would make the code unmanageable and so we use the logic blocks to minimise the number of </w:delText>
        </w:r>
        <w:r w:rsidRPr="00E73DE5" w:rsidDel="00AE087A">
          <w:rPr>
            <w:rFonts w:ascii="Lato" w:hAnsi="Lato"/>
            <w:b/>
            <w:bCs/>
            <w:i/>
            <w:iCs/>
          </w:rPr>
          <w:delText xml:space="preserve">if then else </w:delText>
        </w:r>
        <w:r w:rsidDel="00AE087A">
          <w:rPr>
            <w:rFonts w:ascii="Lato" w:hAnsi="Lato"/>
          </w:rPr>
          <w:delText xml:space="preserve">blocks we need. </w:delText>
        </w:r>
      </w:del>
    </w:p>
    <w:p w:rsidR="00296AB9" w:rsidP="00C665F0" w:rsidRDefault="00C665F0" w14:paraId="4A84E23C" w14:textId="77777777">
      <w:pPr>
        <w:rP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rsidRPr="00BD5BB3" w:rsidR="00C665F0" w:rsidP="00C665F0" w:rsidRDefault="00C665F0" w14:paraId="40E6814F" w14:textId="1D57C09C">
      <w:pPr>
        <w:rPr>
          <w:rFonts w:ascii="Lato" w:hAnsi="Lato"/>
        </w:rPr>
      </w:pPr>
      <w:r w:rsidRPr="00BD5BB3">
        <w:rPr>
          <w:rFonts w:ascii="Lato" w:hAnsi="Lato"/>
        </w:rPr>
        <w:t>Check these blocks carefully. It is easy to miss a block or not change a number and this will make the program behave strangely.</w:t>
      </w:r>
    </w:p>
    <w:p w:rsidRPr="00296AB9" w:rsidR="00C665F0" w:rsidP="00C665F0" w:rsidRDefault="00C665F0" w14:paraId="65FB94F4" w14:textId="66E7EF29">
      <w:pPr>
        <w:pStyle w:val="Heading2"/>
        <w:rPr>
          <w:rFonts w:ascii="Lato" w:hAnsi="Lato"/>
          <w:b/>
          <w:bCs/>
          <w:color w:val="000000" w:themeColor="text1"/>
        </w:rPr>
      </w:pPr>
      <w:r w:rsidRPr="00296AB9">
        <w:rPr>
          <w:rFonts w:ascii="Lato" w:hAnsi="Lato"/>
          <w:b/>
          <w:bCs/>
          <w:color w:val="000000" w:themeColor="text1"/>
        </w:rPr>
        <w:lastRenderedPageBreak/>
        <w:t xml:space="preserve">The </w:t>
      </w:r>
      <w:r w:rsidRPr="00296AB9" w:rsidR="004B2733">
        <w:rPr>
          <w:rFonts w:ascii="Lato" w:hAnsi="Lato"/>
          <w:b/>
          <w:bCs/>
          <w:color w:val="000000" w:themeColor="text1"/>
        </w:rPr>
        <w:t>F</w:t>
      </w:r>
      <w:r w:rsidRPr="00296AB9">
        <w:rPr>
          <w:rFonts w:ascii="Lato" w:hAnsi="Lato"/>
          <w:b/>
          <w:bCs/>
          <w:color w:val="000000" w:themeColor="text1"/>
        </w:rPr>
        <w:t xml:space="preserve">ull </w:t>
      </w:r>
      <w:r w:rsidRPr="00296AB9" w:rsidR="004B2733">
        <w:rPr>
          <w:rFonts w:ascii="Lato" w:hAnsi="Lato"/>
          <w:b/>
          <w:bCs/>
          <w:color w:val="000000" w:themeColor="text1"/>
        </w:rPr>
        <w:t>S</w:t>
      </w:r>
      <w:r w:rsidRPr="00296AB9">
        <w:rPr>
          <w:rFonts w:ascii="Lato" w:hAnsi="Lato"/>
          <w:b/>
          <w:bCs/>
          <w:color w:val="000000" w:themeColor="text1"/>
        </w:rPr>
        <w:t>olution</w:t>
      </w:r>
    </w:p>
    <w:p w:rsidRPr="00BD5BB3" w:rsidR="00C665F0" w:rsidP="00C665F0" w:rsidRDefault="00AE087A" w14:paraId="7F8E4BFF" w14:textId="14D8AA20">
      <w:pPr>
        <w:rPr>
          <w:rFonts w:ascii="Lato" w:hAnsi="Lato"/>
        </w:rPr>
      </w:pPr>
      <w:ins w:author="G Edgell" w:date="2022-02-13T14:05:00Z" w:id="12">
        <w:r>
          <w:rPr>
            <w:rFonts w:ascii="Lato" w:hAnsi="Lato"/>
            <w:lang w:eastAsia="en-GB" w:bidi="ar-SA"/>
          </w:rPr>
          <w:lastRenderedPageBreak/>
          <w:drawing>
            <wp:inline distT="0" distB="0" distL="0" distR="0" wp14:anchorId="57034BBD" wp14:editId="48DC4DE7">
              <wp:extent cx="6858000" cy="8997315"/>
              <wp:effectExtent l="0" t="0" r="0"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6858000" cy="8997315"/>
                      </a:xfrm>
                      <a:prstGeom prst="rect">
                        <a:avLst/>
                      </a:prstGeom>
                    </pic:spPr>
                  </pic:pic>
                </a:graphicData>
              </a:graphic>
            </wp:inline>
          </w:drawing>
        </w:r>
      </w:ins>
      <w:del w:author="G Edgell" w:date="2022-02-13T14:04:00Z" w:id="13">
        <w:r w:rsidDel="00AE087A" w:rsidR="00BC193E">
          <w:rPr>
            <w:rFonts w:ascii="Lato" w:hAnsi="Lato"/>
            <w:lang w:eastAsia="en-GB" w:bidi="ar-SA"/>
          </w:rPr>
          <w:drawing>
            <wp:inline distT="0" distB="0" distL="0" distR="0" wp14:anchorId="74DD4D70" wp14:editId="79041850">
              <wp:extent cx="6858000" cy="5092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hambo final.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5092700"/>
                      </a:xfrm>
                      <a:prstGeom prst="rect">
                        <a:avLst/>
                      </a:prstGeom>
                    </pic:spPr>
                  </pic:pic>
                </a:graphicData>
              </a:graphic>
            </wp:inline>
          </w:drawing>
        </w:r>
      </w:del>
    </w:p>
    <w:p w:rsidRPr="00BD5BB3" w:rsidR="00C665F0" w:rsidP="00C665F0" w:rsidRDefault="00C665F0" w14:paraId="11068367" w14:textId="77777777">
      <w:pPr>
        <w:rPr>
          <w:rFonts w:ascii="Lato" w:hAnsi="Lato"/>
        </w:rPr>
      </w:pPr>
      <w:r>
        <w:rPr>
          <w:rFonts w:ascii="Lato" w:hAnsi="Lato"/>
        </w:rPr>
        <w:lastRenderedPageBreak/>
        <w:t xml:space="preserve">We </w:t>
      </w:r>
      <w:r w:rsidRPr="00BD5BB3">
        <w:rPr>
          <w:rFonts w:ascii="Lato" w:hAnsi="Lato"/>
        </w:rPr>
        <w:t>h</w:t>
      </w:r>
      <w:r>
        <w:rPr>
          <w:rFonts w:ascii="Lato" w:hAnsi="Lato"/>
        </w:rPr>
        <w:t>a</w:t>
      </w:r>
      <w:r w:rsidRPr="00BD5BB3">
        <w:rPr>
          <w:rFonts w:ascii="Lato" w:hAnsi="Lato"/>
        </w:rPr>
        <w:t>v</w:t>
      </w:r>
      <w:r>
        <w:rPr>
          <w:rFonts w:ascii="Lato" w:hAnsi="Lato"/>
        </w:rPr>
        <w:t>e</w:t>
      </w:r>
      <w:r w:rsidRPr="00BD5BB3">
        <w:rPr>
          <w:rFonts w:ascii="Lato" w:hAnsi="Lato"/>
        </w:rPr>
        <w:t xml:space="preserve"> now met all the success criteria:</w:t>
      </w:r>
    </w:p>
    <w:p w:rsidRPr="00BD5BB3" w:rsidR="00C665F0" w:rsidP="00C665F0" w:rsidRDefault="00C665F0" w14:paraId="41EBD35F" w14:textId="77777777">
      <w:pPr>
        <w:pStyle w:val="ListParagraph"/>
        <w:numPr>
          <w:ilvl w:val="0"/>
          <w:numId w:val="2"/>
        </w:numPr>
        <w:rPr>
          <w:rFonts w:ascii="Lato" w:hAnsi="Lato"/>
        </w:rPr>
      </w:pPr>
      <w:r w:rsidRPr="00BD5BB3">
        <w:rPr>
          <w:rFonts w:ascii="Lato" w:hAnsi="Lato"/>
        </w:rPr>
        <w:t>Make a game where A beats B, B beats C and C beats A</w:t>
      </w:r>
    </w:p>
    <w:p w:rsidRPr="00BD5BB3" w:rsidR="00C665F0" w:rsidP="00C665F0" w:rsidRDefault="00C665F0" w14:paraId="0F18ABE5" w14:textId="77777777">
      <w:pPr>
        <w:pStyle w:val="ListParagraph"/>
        <w:numPr>
          <w:ilvl w:val="0"/>
          <w:numId w:val="2"/>
        </w:numPr>
        <w:rPr>
          <w:rFonts w:ascii="Lato" w:hAnsi="Lato"/>
        </w:rPr>
      </w:pPr>
      <w:r w:rsidRPr="00BD5BB3">
        <w:rPr>
          <w:rFonts w:ascii="Lato" w:hAnsi="Lato"/>
        </w:rPr>
        <w:t>The program will randomly select A, B or C when shaken</w:t>
      </w:r>
    </w:p>
    <w:p w:rsidRPr="00BD5BB3" w:rsidR="00C665F0" w:rsidP="00C665F0" w:rsidRDefault="00C665F0" w14:paraId="40873580" w14:textId="77777777">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 xml:space="preserve">the selection via </w:t>
      </w:r>
      <w:r>
        <w:rPr>
          <w:rFonts w:ascii="Lato" w:hAnsi="Lato"/>
        </w:rPr>
        <w:t>radio</w:t>
      </w:r>
      <w:r w:rsidRPr="00BD5BB3">
        <w:rPr>
          <w:rFonts w:ascii="Lato" w:hAnsi="Lato"/>
        </w:rPr>
        <w:t xml:space="preserve"> and will determine if it has won or lost the match</w:t>
      </w:r>
    </w:p>
    <w:p w:rsidRPr="00BD5BB3" w:rsidR="00C665F0" w:rsidP="00C665F0" w:rsidRDefault="00C665F0" w14:paraId="1E1C4A04" w14:textId="77777777">
      <w:pPr>
        <w:pStyle w:val="ListParagraph"/>
        <w:numPr>
          <w:ilvl w:val="0"/>
          <w:numId w:val="2"/>
        </w:numPr>
        <w:rPr>
          <w:rFonts w:ascii="Lato" w:hAnsi="Lato"/>
        </w:rPr>
      </w:pPr>
      <w:r w:rsidRPr="00BD5BB3">
        <w:rPr>
          <w:rFonts w:ascii="Lato" w:hAnsi="Lato"/>
        </w:rPr>
        <w:t>The program will keep count of wins and losses until reset by a button press (A and B)</w:t>
      </w:r>
    </w:p>
    <w:p w:rsidRPr="00296AB9" w:rsidR="00C665F0" w:rsidP="00C665F0" w:rsidRDefault="00C665F0" w14:paraId="3E503F1D" w14:textId="031E2E93">
      <w:pPr>
        <w:pStyle w:val="Heading2"/>
        <w:rPr>
          <w:rFonts w:ascii="Lato" w:hAnsi="Lato"/>
          <w:b/>
          <w:bCs/>
          <w:color w:val="000000" w:themeColor="text1"/>
          <w:lang w:val="en-US"/>
        </w:rPr>
      </w:pPr>
      <w:r w:rsidRPr="00296AB9">
        <w:rPr>
          <w:rFonts w:ascii="Lato" w:hAnsi="Lato"/>
          <w:b/>
          <w:bCs/>
          <w:color w:val="000000" w:themeColor="text1"/>
          <w:lang w:val="en-US"/>
        </w:rPr>
        <w:t xml:space="preserve">Two </w:t>
      </w:r>
      <w:r w:rsidRPr="00296AB9" w:rsidR="004B2733">
        <w:rPr>
          <w:rFonts w:ascii="Lato" w:hAnsi="Lato"/>
          <w:b/>
          <w:bCs/>
          <w:color w:val="000000" w:themeColor="text1"/>
          <w:lang w:val="en-US"/>
        </w:rPr>
        <w:t>P</w:t>
      </w:r>
      <w:r w:rsidRPr="00296AB9">
        <w:rPr>
          <w:rFonts w:ascii="Lato" w:hAnsi="Lato"/>
          <w:b/>
          <w:bCs/>
          <w:color w:val="000000" w:themeColor="text1"/>
          <w:lang w:val="en-US"/>
        </w:rPr>
        <w:t>layer</w:t>
      </w:r>
    </w:p>
    <w:p w:rsidRPr="00BD5BB3" w:rsidR="00C665F0" w:rsidP="00C665F0" w:rsidRDefault="00C665F0" w14:paraId="27921633" w14:textId="77777777">
      <w:pPr>
        <w:rPr>
          <w:rFonts w:ascii="Lato" w:hAnsi="Lato"/>
          <w:lang w:val="en-US"/>
        </w:rPr>
      </w:pPr>
      <w:r w:rsidRPr="00BD5BB3">
        <w:rPr>
          <w:rFonts w:ascii="Lato" w:hAnsi="Lato"/>
          <w:lang w:val="en-US"/>
        </w:rPr>
        <w:t xml:space="preserve">Don’t forget that this is a two player game and so this program needs to be uploaded to two micro:bits to play properly. You may want to change the </w:t>
      </w:r>
      <w:r w:rsidRPr="00BD5BB3">
        <w:rPr>
          <w:rFonts w:ascii="Lato" w:hAnsi="Lato"/>
          <w:b/>
          <w:bCs/>
          <w:i/>
          <w:iCs/>
          <w:lang w:val="en-US"/>
        </w:rPr>
        <w:t>player1_choice</w:t>
      </w:r>
      <w:r w:rsidRPr="00BD5BB3">
        <w:rPr>
          <w:rFonts w:ascii="Lato" w:hAnsi="Lato"/>
          <w:lang w:val="en-US"/>
        </w:rPr>
        <w:t xml:space="preserve"> variable to </w:t>
      </w:r>
      <w:r w:rsidRPr="00BD5BB3">
        <w:rPr>
          <w:rFonts w:ascii="Lato" w:hAnsi="Lato"/>
          <w:b/>
          <w:bCs/>
          <w:i/>
          <w:iCs/>
          <w:lang w:val="en-US"/>
        </w:rPr>
        <w:t>player2_choice</w:t>
      </w:r>
      <w:r w:rsidRPr="00BD5BB3">
        <w:rPr>
          <w:rFonts w:ascii="Lato" w:hAnsi="Lato"/>
          <w:lang w:val="en-US"/>
        </w:rPr>
        <w:t xml:space="preserve"> on the second micro:bit but the program will work fine without this change. </w:t>
      </w:r>
    </w:p>
    <w:p w:rsidRPr="00BD5BB3" w:rsidR="00C665F0" w:rsidP="00C665F0" w:rsidRDefault="00C665F0" w14:paraId="2A6A7420" w14:textId="6ACEF027">
      <w:pPr>
        <w:pStyle w:val="Heading2"/>
        <w:rPr>
          <w:rFonts w:ascii="Lato" w:hAnsi="Lato"/>
          <w:lang w:val="en-US"/>
        </w:rPr>
      </w:pPr>
      <w:r w:rsidRPr="00BD5BB3">
        <w:rPr>
          <w:rFonts w:ascii="Lato" w:hAnsi="Lato"/>
          <w:lang w:val="en-US"/>
        </w:rPr>
        <w:t xml:space="preserve">Test </w:t>
      </w:r>
      <w:r w:rsidR="004B2733">
        <w:rPr>
          <w:rFonts w:ascii="Lato" w:hAnsi="Lato"/>
          <w:lang w:val="en-US"/>
        </w:rPr>
        <w:t>T</w:t>
      </w:r>
      <w:r w:rsidRPr="00BD5BB3">
        <w:rPr>
          <w:rFonts w:ascii="Lato" w:hAnsi="Lato"/>
          <w:lang w:val="en-US"/>
        </w:rPr>
        <w:t>ime</w:t>
      </w:r>
    </w:p>
    <w:p w:rsidR="00305DF9" w:rsidP="00305DF9" w:rsidRDefault="00C665F0" w14:paraId="228A1B13" w14:textId="7FADA5B6">
      <w:pPr>
        <w:rPr>
          <w:rFonts w:ascii="Lato" w:hAnsi="Lato"/>
          <w:lang w:val="en-US"/>
        </w:rPr>
      </w:pPr>
      <w:r w:rsidRPr="00BD5BB3">
        <w:rPr>
          <w:rFonts w:ascii="Lato" w:hAnsi="Lato"/>
          <w:lang w:val="en-US"/>
        </w:rPr>
        <w:t>We have used a few different blocks here and lots of blocks within blocks, so now is the time to test your program and make sure that it behaves as you would expect. Make sure to check that the game works correctly a few times!</w:t>
      </w:r>
    </w:p>
    <w:p w:rsidRPr="00BD5BB3" w:rsidR="00C665F0" w:rsidP="00C665F0" w:rsidRDefault="00C665F0" w14:paraId="7F2218B4" w14:textId="2ABE4D1A">
      <w:pPr>
        <w:pStyle w:val="Heading2"/>
        <w:rPr>
          <w:rFonts w:ascii="Lato" w:hAnsi="Lato"/>
        </w:rPr>
      </w:pPr>
      <w:r w:rsidRPr="00BD5BB3">
        <w:rPr>
          <w:rFonts w:ascii="Lato" w:hAnsi="Lato"/>
        </w:rPr>
        <w:t xml:space="preserve">Stretch </w:t>
      </w:r>
      <w:r w:rsidR="004B2733">
        <w:rPr>
          <w:rFonts w:ascii="Lato" w:hAnsi="Lato"/>
        </w:rPr>
        <w:t>T</w:t>
      </w:r>
      <w:r w:rsidRPr="00BD5BB3">
        <w:rPr>
          <w:rFonts w:ascii="Lato" w:hAnsi="Lato"/>
        </w:rPr>
        <w:t>asks</w:t>
      </w:r>
    </w:p>
    <w:p w:rsidR="00C665F0" w:rsidP="00C665F0" w:rsidRDefault="00EF5AAF" w14:paraId="5A1AA321" w14:textId="46E5840B">
      <w:pPr>
        <w:pStyle w:val="ListParagraph"/>
        <w:numPr>
          <w:ilvl w:val="0"/>
          <w:numId w:val="3"/>
        </w:numPr>
        <w:rPr>
          <w:rFonts w:ascii="Lato" w:hAnsi="Lato"/>
        </w:rPr>
      </w:pPr>
      <w:r>
        <w:rPr>
          <w:rFonts w:ascii="Lato" w:hAnsi="Lato"/>
        </w:rPr>
        <w:t>C</w:t>
      </w:r>
      <w:r w:rsidR="00C665F0">
        <w:rPr>
          <w:rFonts w:ascii="Lato" w:hAnsi="Lato"/>
        </w:rPr>
        <w:t>hange A, B, C to icons for rock paper , scissor</w:t>
      </w:r>
    </w:p>
    <w:p w:rsidR="00D808D2" w:rsidP="00C665F0" w:rsidRDefault="00EF5AAF" w14:paraId="05F7863A" w14:textId="2F77E477">
      <w:pPr>
        <w:pStyle w:val="ListParagraph"/>
        <w:numPr>
          <w:ilvl w:val="0"/>
          <w:numId w:val="3"/>
        </w:numPr>
        <w:rPr>
          <w:rFonts w:ascii="Lato" w:hAnsi="Lato"/>
        </w:rPr>
      </w:pPr>
      <w:r>
        <w:rPr>
          <w:rFonts w:ascii="Lato" w:hAnsi="Lato"/>
        </w:rPr>
        <w:t>M</w:t>
      </w:r>
      <w:r w:rsidRPr="00BD5BB3" w:rsidR="00C665F0">
        <w:rPr>
          <w:rFonts w:ascii="Lato" w:hAnsi="Lato"/>
        </w:rPr>
        <w:t>ake the program include three players</w:t>
      </w:r>
    </w:p>
    <w:p w:rsidRPr="00BD5BB3" w:rsidR="00C665F0" w:rsidP="00C665F0" w:rsidRDefault="00EF5AAF" w14:paraId="4AF11F00" w14:textId="67EA181B">
      <w:pPr>
        <w:pStyle w:val="ListParagraph"/>
        <w:numPr>
          <w:ilvl w:val="0"/>
          <w:numId w:val="3"/>
        </w:numPr>
        <w:rPr>
          <w:rFonts w:ascii="Lato" w:hAnsi="Lato"/>
        </w:rPr>
      </w:pPr>
      <w:r>
        <w:rPr>
          <w:rFonts w:ascii="Lato" w:hAnsi="Lato"/>
        </w:rPr>
        <w:t>A</w:t>
      </w:r>
      <w:r w:rsidRPr="00BD5BB3" w:rsidR="00C665F0">
        <w:rPr>
          <w:rFonts w:ascii="Lato" w:hAnsi="Lato"/>
        </w:rPr>
        <w:t>dd D that beats A but looses to C and B)</w:t>
      </w:r>
    </w:p>
    <w:p w:rsidRPr="00BD5BB3" w:rsidR="00C665F0" w:rsidP="00C665F0" w:rsidRDefault="00EF5AAF" w14:paraId="1F3F2010" w14:textId="47275FD1">
      <w:pPr>
        <w:pStyle w:val="ListParagraph"/>
        <w:numPr>
          <w:ilvl w:val="0"/>
          <w:numId w:val="3"/>
        </w:numPr>
        <w:rPr>
          <w:rFonts w:ascii="Lato" w:hAnsi="Lato"/>
        </w:rPr>
      </w:pPr>
      <w:r>
        <w:rPr>
          <w:rFonts w:ascii="Lato" w:hAnsi="Lato"/>
        </w:rPr>
        <w:t>A</w:t>
      </w:r>
      <w:r w:rsidRPr="00BD5BB3" w:rsidR="00C665F0">
        <w:rPr>
          <w:rFonts w:ascii="Lato" w:hAnsi="Lato"/>
        </w:rPr>
        <w:t>dapt this new program to make it fair</w:t>
      </w:r>
    </w:p>
    <w:p w:rsidRPr="00BD5BB3" w:rsidR="00C665F0" w:rsidP="00C665F0" w:rsidRDefault="00EF5AAF" w14:paraId="53BDD037" w14:textId="5B1CCA6C">
      <w:pPr>
        <w:pStyle w:val="ListParagraph"/>
        <w:numPr>
          <w:ilvl w:val="0"/>
          <w:numId w:val="3"/>
        </w:numPr>
        <w:rPr>
          <w:rFonts w:ascii="Lato" w:hAnsi="Lato"/>
        </w:rPr>
      </w:pPr>
      <w:r>
        <w:rPr>
          <w:rFonts w:ascii="Lato" w:hAnsi="Lato"/>
        </w:rPr>
        <w:t>C</w:t>
      </w:r>
      <w:r w:rsidRPr="00BD5BB3" w:rsidR="00C665F0">
        <w:rPr>
          <w:rFonts w:ascii="Lato" w:hAnsi="Lato"/>
        </w:rPr>
        <w:t xml:space="preserve">hange the program so the player has to press a button that start a 3 second countdown before the choice is made </w:t>
      </w:r>
    </w:p>
    <w:p w:rsidRPr="00BD5BB3" w:rsidR="00C665F0" w:rsidP="00C665F0" w:rsidRDefault="00EF5AAF" w14:paraId="33E9B5FB" w14:textId="46B9B209">
      <w:pPr>
        <w:pStyle w:val="ListParagraph"/>
        <w:numPr>
          <w:ilvl w:val="0"/>
          <w:numId w:val="3"/>
        </w:numPr>
        <w:rPr>
          <w:rFonts w:ascii="Lato" w:hAnsi="Lato"/>
        </w:rPr>
      </w:pPr>
      <w:r>
        <w:rPr>
          <w:rFonts w:ascii="Lato" w:hAnsi="Lato"/>
        </w:rPr>
        <w:t>A</w:t>
      </w:r>
      <w:r w:rsidRPr="00BD5BB3" w:rsidR="00C665F0">
        <w:rPr>
          <w:rFonts w:ascii="Lato" w:hAnsi="Lato"/>
        </w:rPr>
        <w:t>dapt the game to use functions to remove the nested</w:t>
      </w:r>
      <w:r w:rsidRPr="00BD5BB3" w:rsidR="00C665F0">
        <w:rPr>
          <w:rFonts w:ascii="Lato" w:hAnsi="Lato"/>
          <w:b/>
          <w:bCs/>
          <w:i/>
          <w:iCs/>
        </w:rPr>
        <w:t xml:space="preserve"> if</w:t>
      </w:r>
      <w:r w:rsidRPr="00BD5BB3" w:rsidR="00C665F0">
        <w:rPr>
          <w:rFonts w:ascii="Lato" w:hAnsi="Lato"/>
        </w:rPr>
        <w:t xml:space="preserve"> blocks</w:t>
      </w:r>
    </w:p>
    <w:p w:rsidRPr="00BD5BB3" w:rsidR="00C665F0" w:rsidP="00C665F0" w:rsidRDefault="00C665F0" w14:paraId="27F73C85" w14:textId="68E55293">
      <w:pPr>
        <w:pStyle w:val="Heading2"/>
        <w:rPr>
          <w:rFonts w:ascii="Lato" w:hAnsi="Lato"/>
        </w:rPr>
      </w:pPr>
      <w:r w:rsidRPr="00BD5BB3">
        <w:rPr>
          <w:rFonts w:ascii="Lato" w:hAnsi="Lato"/>
        </w:rPr>
        <w:t xml:space="preserve">Final </w:t>
      </w:r>
      <w:r w:rsidR="004B2733">
        <w:rPr>
          <w:rFonts w:ascii="Lato" w:hAnsi="Lato"/>
        </w:rPr>
        <w:t>T</w:t>
      </w:r>
      <w:r w:rsidRPr="00BD5BB3">
        <w:rPr>
          <w:rFonts w:ascii="Lato" w:hAnsi="Lato"/>
        </w:rPr>
        <w:t>houghts</w:t>
      </w:r>
    </w:p>
    <w:p w:rsidRPr="00BD5BB3" w:rsidR="00C665F0" w:rsidP="00C665F0" w:rsidRDefault="00C665F0" w14:paraId="52D98817" w14:textId="42F03961">
      <w:pPr>
        <w:rPr>
          <w:rFonts w:ascii="Lato" w:hAnsi="Lato"/>
        </w:rPr>
      </w:pPr>
      <w:r w:rsidRPr="00BD5BB3">
        <w:rPr>
          <w:rFonts w:ascii="Lato" w:hAnsi="Lato"/>
        </w:rPr>
        <w:t xml:space="preserve">This has been the most complicated program so far and has used some complicated logic. There are other ways to make this game and this is just one </w:t>
      </w:r>
      <w:r w:rsidR="004B2733">
        <w:rPr>
          <w:rFonts w:ascii="Lato" w:hAnsi="Lato"/>
        </w:rPr>
        <w:t>of</w:t>
      </w:r>
      <w:r w:rsidRPr="00BD5BB3">
        <w:rPr>
          <w:rFonts w:ascii="Lato" w:hAnsi="Lato"/>
        </w:rPr>
        <w:t xml:space="preserve"> them.</w:t>
      </w:r>
    </w:p>
    <w:p w:rsidRPr="00BD5BB3" w:rsidR="00C665F0" w:rsidP="00C665F0" w:rsidRDefault="00C665F0" w14:paraId="7E46C905" w14:textId="77777777">
      <w:pPr>
        <w:rPr>
          <w:rFonts w:ascii="Lato" w:hAnsi="Lato"/>
        </w:rPr>
      </w:pPr>
    </w:p>
    <w:p w:rsidRPr="00F1388C" w:rsidR="0050517C" w:rsidP="00F1388C" w:rsidRDefault="0050517C" w14:paraId="1760FA47" w14:textId="77777777"/>
    <w:sectPr w:rsidRPr="00F1388C" w:rsidR="0050517C" w:rsidSect="006B36F6">
      <w:headerReference w:type="default" r:id="rId25"/>
      <w:footerReference w:type="default" r:id="rId26"/>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7CDF" w:rsidP="006B36F6" w:rsidRDefault="00787CDF" w14:paraId="14D5EC01" w14:textId="77777777">
      <w:pPr>
        <w:spacing w:after="0" w:line="240" w:lineRule="auto"/>
      </w:pPr>
      <w:r>
        <w:separator/>
      </w:r>
    </w:p>
  </w:endnote>
  <w:endnote w:type="continuationSeparator" w:id="0">
    <w:p w:rsidR="00787CDF" w:rsidP="006B36F6" w:rsidRDefault="00787CDF" w14:paraId="37AA5A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Lato">
    <w:altName w:val="Calibr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sdtContent>
      <w:p w:rsidR="006B36F6" w:rsidP="006B36F6" w:rsidRDefault="006B36F6" w14:paraId="08084410" w14:textId="597950E3">
        <w:pPr>
          <w:pStyle w:val="Footer"/>
          <w:jc w:val="center"/>
        </w:pPr>
        <w:r>
          <w:rPr>
            <w:noProof w:val="0"/>
          </w:rPr>
          <w:fldChar w:fldCharType="begin"/>
        </w:r>
        <w:r>
          <w:instrText xml:space="preserve"> PAGE   \* MERGEFORMAT </w:instrText>
        </w:r>
        <w:r>
          <w:rPr>
            <w:noProof w:val="0"/>
          </w:rPr>
          <w:fldChar w:fldCharType="separate"/>
        </w:r>
        <w:r w:rsidR="003A7E02">
          <w:t>1</w:t>
        </w:r>
        <w:r>
          <w:fldChar w:fldCharType="end"/>
        </w:r>
      </w:p>
    </w:sdtContent>
  </w:sdt>
  <w:p w:rsidRPr="006B36F6" w:rsidR="006B36F6" w:rsidP="006B36F6" w:rsidRDefault="007A5B66" w14:paraId="404E94F1" w14:textId="5E06A441">
    <w:pPr>
      <w:pStyle w:val="Footer"/>
    </w:pPr>
    <w:r>
      <w:rPr>
        <w:color w:val="0070C0"/>
      </w:rPr>
      <w:t>Arm School</w:t>
    </w:r>
    <w:r w:rsidRPr="00E14BCA" w:rsidR="006B36F6">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7CDF" w:rsidP="006B36F6" w:rsidRDefault="00787CDF" w14:paraId="4498FC8E" w14:textId="77777777">
      <w:pPr>
        <w:spacing w:after="0" w:line="240" w:lineRule="auto"/>
      </w:pPr>
      <w:r>
        <w:separator/>
      </w:r>
    </w:p>
  </w:footnote>
  <w:footnote w:type="continuationSeparator" w:id="0">
    <w:p w:rsidR="00787CDF" w:rsidP="006B36F6" w:rsidRDefault="00787CDF" w14:paraId="59DDBC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B36F6" w:rsidRDefault="00F1388C" w14:paraId="2BE96DBA" w14:textId="3650ADA3">
    <w:pPr>
      <w:pStyle w:val="Header"/>
    </w:pPr>
    <w:r>
      <w:rPr>
        <w:lang w:eastAsia="en-GB" w:bidi="ar-SA"/>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5635"/>
    <w:multiLevelType w:val="hybridMultilevel"/>
    <w:tmpl w:val="E15652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FF5D04"/>
    <w:multiLevelType w:val="hybridMultilevel"/>
    <w:tmpl w:val="3AC2AE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AEC5643"/>
    <w:multiLevelType w:val="hybridMultilevel"/>
    <w:tmpl w:val="0EFE9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Edgell">
    <w15:presenceInfo w15:providerId="AD" w15:userId="S::gde@kingswood.bath.sch.uk::a9a89249-df55-4a2f-9cf1-c8d76e6fc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26588"/>
    <w:rsid w:val="000C02AA"/>
    <w:rsid w:val="001523F3"/>
    <w:rsid w:val="00233AF6"/>
    <w:rsid w:val="00286E87"/>
    <w:rsid w:val="00296AB9"/>
    <w:rsid w:val="002B362B"/>
    <w:rsid w:val="002C77FD"/>
    <w:rsid w:val="00303314"/>
    <w:rsid w:val="00305DF9"/>
    <w:rsid w:val="00306CD1"/>
    <w:rsid w:val="00393C71"/>
    <w:rsid w:val="003A7E02"/>
    <w:rsid w:val="003B4854"/>
    <w:rsid w:val="00413B84"/>
    <w:rsid w:val="00437037"/>
    <w:rsid w:val="004B2733"/>
    <w:rsid w:val="0050517C"/>
    <w:rsid w:val="00531578"/>
    <w:rsid w:val="00546F51"/>
    <w:rsid w:val="005535F1"/>
    <w:rsid w:val="005E7112"/>
    <w:rsid w:val="00655F82"/>
    <w:rsid w:val="006B36F6"/>
    <w:rsid w:val="00736A9E"/>
    <w:rsid w:val="00751FA3"/>
    <w:rsid w:val="00756286"/>
    <w:rsid w:val="00761D81"/>
    <w:rsid w:val="00777522"/>
    <w:rsid w:val="00787CDF"/>
    <w:rsid w:val="007914D6"/>
    <w:rsid w:val="007A5B66"/>
    <w:rsid w:val="007E01BA"/>
    <w:rsid w:val="0080062C"/>
    <w:rsid w:val="00822C59"/>
    <w:rsid w:val="00882506"/>
    <w:rsid w:val="008A5A9A"/>
    <w:rsid w:val="0091170C"/>
    <w:rsid w:val="00953671"/>
    <w:rsid w:val="00A87C9E"/>
    <w:rsid w:val="00AE087A"/>
    <w:rsid w:val="00B41A0D"/>
    <w:rsid w:val="00B66C46"/>
    <w:rsid w:val="00BC193E"/>
    <w:rsid w:val="00BD0032"/>
    <w:rsid w:val="00BE23C5"/>
    <w:rsid w:val="00C4476E"/>
    <w:rsid w:val="00C665F0"/>
    <w:rsid w:val="00CE55CA"/>
    <w:rsid w:val="00CF2784"/>
    <w:rsid w:val="00D0274F"/>
    <w:rsid w:val="00D123E2"/>
    <w:rsid w:val="00D808D2"/>
    <w:rsid w:val="00DE29B8"/>
    <w:rsid w:val="00E0300B"/>
    <w:rsid w:val="00E14232"/>
    <w:rsid w:val="00EF5AAF"/>
    <w:rsid w:val="00F1388C"/>
    <w:rsid w:val="04D999C2"/>
    <w:rsid w:val="10D1C42F"/>
    <w:rsid w:val="1FE3C3FA"/>
    <w:rsid w:val="351CDC03"/>
    <w:rsid w:val="35529FB2"/>
    <w:rsid w:val="3F633627"/>
    <w:rsid w:val="6AE360A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F0"/>
    <w:rPr>
      <w:noProof/>
      <w:lang w:val="en-GB"/>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F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36F6"/>
  </w:style>
  <w:style w:type="character" w:styleId="Heading1Char" w:customStyle="1">
    <w:name w:val="Heading 1 Char"/>
    <w:basedOn w:val="DefaultParagraphFont"/>
    <w:link w:val="Heading1"/>
    <w:uiPriority w:val="9"/>
    <w:rsid w:val="00822C5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50517C"/>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1" w:customStyle="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E7112"/>
    <w:rPr>
      <w:b/>
      <w:bCs/>
    </w:rPr>
  </w:style>
  <w:style w:type="character" w:styleId="Heading2Char" w:customStyle="1">
    <w:name w:val="Heading 2 Char"/>
    <w:basedOn w:val="DefaultParagraphFont"/>
    <w:link w:val="Heading2"/>
    <w:uiPriority w:val="9"/>
    <w:rsid w:val="00C665F0"/>
    <w:rPr>
      <w:rFonts w:asciiTheme="majorHAnsi" w:hAnsiTheme="majorHAnsi" w:eastAsiaTheme="majorEastAsia" w:cstheme="majorBidi"/>
      <w:noProof/>
      <w:color w:val="2F5496" w:themeColor="accent1" w:themeShade="BF"/>
      <w:sz w:val="26"/>
      <w:szCs w:val="26"/>
      <w:lang w:val="en-GB"/>
    </w:rPr>
  </w:style>
  <w:style w:type="table" w:styleId="TableGrid">
    <w:name w:val="Table Grid"/>
    <w:basedOn w:val="TableNormal"/>
    <w:uiPriority w:val="39"/>
    <w:rsid w:val="00C665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665F0"/>
    <w:pPr>
      <w:ind w:left="720"/>
      <w:contextualSpacing/>
    </w:pPr>
  </w:style>
  <w:style w:type="paragraph" w:styleId="BalloonText">
    <w:name w:val="Balloon Text"/>
    <w:basedOn w:val="Normal"/>
    <w:link w:val="BalloonTextChar"/>
    <w:uiPriority w:val="99"/>
    <w:semiHidden/>
    <w:unhideWhenUsed/>
    <w:rsid w:val="00546F5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46F51"/>
    <w:rPr>
      <w:rFonts w:ascii="Segoe UI" w:hAnsi="Segoe UI" w:cs="Segoe UI"/>
      <w:noProof/>
      <w:sz w:val="18"/>
      <w:szCs w:val="18"/>
      <w:lang w:val="en-GB"/>
    </w:rPr>
  </w:style>
  <w:style w:type="paragraph" w:styleId="Revision">
    <w:name w:val="Revision"/>
    <w:hidden/>
    <w:uiPriority w:val="99"/>
    <w:semiHidden/>
    <w:rsid w:val="00286E87"/>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image" Target="media/image12.PNG" Id="rId21" /><Relationship Type="http://schemas.openxmlformats.org/officeDocument/2006/relationships/hyperlink" Target="https://en.wikipedia.org/wiki/Rock%E2%80%93paper%E2%80%93scissors" TargetMode="Externa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header" Target="header1.xml" Id="rId25"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customXml" Target="../customXml/item3.xml" Id="rId32" /><Relationship Type="http://schemas.openxmlformats.org/officeDocument/2006/relationships/footnotes" Target="footnotes.xml" Id="rId5" /><Relationship Type="http://schemas.openxmlformats.org/officeDocument/2006/relationships/image" Target="media/image14.PNG" Id="rId23" /><Relationship Type="http://schemas.microsoft.com/office/2011/relationships/people" Target="people.xml" Id="rId28" /><Relationship Type="http://schemas.openxmlformats.org/officeDocument/2006/relationships/hyperlink" Target="https://makecode.microbit.org/" TargetMode="External" Id="rId10" /><Relationship Type="http://schemas.openxmlformats.org/officeDocument/2006/relationships/image" Target="media/image10.PNG" Id="rId19" /><Relationship Type="http://schemas.openxmlformats.org/officeDocument/2006/relationships/customXml" Target="../customXml/item2.xml" Id="rId31" /><Relationship Type="http://schemas.openxmlformats.org/officeDocument/2006/relationships/webSettings" Target="webSettings.xml" Id="rId4" /><Relationship Type="http://schemas.openxmlformats.org/officeDocument/2006/relationships/hyperlink" Target="https://en.wikipedia.org/wiki/File:Rock-paper-scissors.svg" TargetMode="External" Id="rId9" /><Relationship Type="http://schemas.openxmlformats.org/officeDocument/2006/relationships/fontTable" Target="fontTable.xml" Id="rId27" /><Relationship Type="http://schemas.openxmlformats.org/officeDocument/2006/relationships/customXml" Target="../customXml/item1.xml" Id="rId30" /><Relationship Type="http://schemas.openxmlformats.org/officeDocument/2006/relationships/image" Target="/media/image11.png" Id="Rdb647574234249e6" /><Relationship Type="http://schemas.openxmlformats.org/officeDocument/2006/relationships/image" Target="/media/image12.png" Id="R2bb71d7ffef64660" /></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EBCFF6CD87C04FA5538A4AB6CECB0B" ma:contentTypeVersion="11" ma:contentTypeDescription="Create a new document." ma:contentTypeScope="" ma:versionID="c5cd1bfdbc81fa2a34914edf768ce398">
  <xsd:schema xmlns:xsd="http://www.w3.org/2001/XMLSchema" xmlns:xs="http://www.w3.org/2001/XMLSchema" xmlns:p="http://schemas.microsoft.com/office/2006/metadata/properties" xmlns:ns2="ae0c3eea-4333-4632-b117-5ba312dfcb21" xmlns:ns3="1ba45c53-bb2f-4e10-9967-4fe1d0301842" targetNamespace="http://schemas.microsoft.com/office/2006/metadata/properties" ma:root="true" ma:fieldsID="866a68ca722bbfd8149acb6d61f99597" ns2:_="" ns3:_="">
    <xsd:import namespace="ae0c3eea-4333-4632-b117-5ba312dfcb21"/>
    <xsd:import namespace="1ba45c53-bb2f-4e10-9967-4fe1d03018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c3eea-4333-4632-b117-5ba312dfc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ecb1dd-3791-44a3-a2ca-d51c5b2e456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a45c53-bb2f-4e10-9967-4fe1d030184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fcba0f-d309-4526-a58e-566df11d334f}" ma:internalName="TaxCatchAll" ma:showField="CatchAllData" ma:web="1ba45c53-bb2f-4e10-9967-4fe1d03018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0c3eea-4333-4632-b117-5ba312dfcb21">
      <Terms xmlns="http://schemas.microsoft.com/office/infopath/2007/PartnerControls"/>
    </lcf76f155ced4ddcb4097134ff3c332f>
    <TaxCatchAll xmlns="1ba45c53-bb2f-4e10-9967-4fe1d0301842" xsi:nil="true"/>
  </documentManagement>
</p:properties>
</file>

<file path=customXml/itemProps1.xml><?xml version="1.0" encoding="utf-8"?>
<ds:datastoreItem xmlns:ds="http://schemas.openxmlformats.org/officeDocument/2006/customXml" ds:itemID="{94263C59-FCBF-4EF8-B4EA-70EC10AA7881}"/>
</file>

<file path=customXml/itemProps2.xml><?xml version="1.0" encoding="utf-8"?>
<ds:datastoreItem xmlns:ds="http://schemas.openxmlformats.org/officeDocument/2006/customXml" ds:itemID="{5E3D2EA8-44E5-4EEC-85F0-12F03CEC00E8}"/>
</file>

<file path=customXml/itemProps3.xml><?xml version="1.0" encoding="utf-8"?>
<ds:datastoreItem xmlns:ds="http://schemas.openxmlformats.org/officeDocument/2006/customXml" ds:itemID="{323B5C66-9A1E-432C-9DEE-1888B0B510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Leeman</dc:creator>
  <keywords/>
  <dc:description/>
  <lastModifiedBy>G Edgell</lastModifiedBy>
  <revision>46</revision>
  <dcterms:created xsi:type="dcterms:W3CDTF">2018-06-05T11:06:00.0000000Z</dcterms:created>
  <dcterms:modified xsi:type="dcterms:W3CDTF">2024-10-26T09:43:06.7299234Z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0x01010074EBCFF6CD87C04FA5538A4AB6CECB0B</vt:lpwstr>
  </property>
  <property fmtid="{D5CDD505-2E9C-101B-9397-08002B2CF9AE}" pid="3" name="MediaServiceImageTags">
    <vt:lpwstr/>
  </property>
</Properties>
</file>