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0E00C" w14:textId="52095978" w:rsidR="00EA742E" w:rsidRPr="008A3654" w:rsidRDefault="00EA742E" w:rsidP="00EA742E">
      <w:pPr>
        <w:pStyle w:val="Heading1"/>
        <w:rPr>
          <w:rFonts w:ascii="Lato" w:hAnsi="Lato"/>
          <w:b/>
        </w:rPr>
      </w:pPr>
      <w:r w:rsidRPr="008A3654">
        <w:rPr>
          <w:rFonts w:ascii="Lato" w:hAnsi="Lato"/>
          <w:b/>
        </w:rPr>
        <w:t>Input and Output Devices</w:t>
      </w:r>
      <w:r w:rsidR="002C508A">
        <w:rPr>
          <w:rFonts w:ascii="Lato" w:hAnsi="Lato"/>
          <w:b/>
        </w:rPr>
        <w:t xml:space="preserve"> in </w:t>
      </w:r>
      <w:proofErr w:type="spellStart"/>
      <w:proofErr w:type="gramStart"/>
      <w:r w:rsidR="002C508A">
        <w:rPr>
          <w:rFonts w:ascii="Lato" w:hAnsi="Lato"/>
          <w:b/>
        </w:rPr>
        <w:t>m</w:t>
      </w:r>
      <w:r w:rsidR="002C508A" w:rsidRPr="008A3654">
        <w:rPr>
          <w:rFonts w:ascii="Lato" w:hAnsi="Lato"/>
          <w:b/>
        </w:rPr>
        <w:t>icro:bit</w:t>
      </w:r>
      <w:proofErr w:type="spellEnd"/>
      <w:proofErr w:type="gramEnd"/>
    </w:p>
    <w:p w14:paraId="1300AEBE" w14:textId="2CA5F981" w:rsidR="00923F20" w:rsidRDefault="00ED35AF" w:rsidP="000E633D">
      <w:r w:rsidRPr="000E633D">
        <w:t xml:space="preserve"> </w:t>
      </w:r>
    </w:p>
    <w:p w14:paraId="5AE0FF67" w14:textId="16524A71" w:rsidR="00EA742E" w:rsidRDefault="00B05518" w:rsidP="000E633D">
      <w:ins w:id="0" w:author="G Edgell" w:date="2022-02-13T08:20:00Z">
        <w:r>
          <w:rPr>
            <w:noProof/>
          </w:rPr>
          <w:drawing>
            <wp:inline distT="0" distB="0" distL="0" distR="0" wp14:anchorId="3BCCD78E" wp14:editId="10BC5E90">
              <wp:extent cx="2452358" cy="2919381"/>
              <wp:effectExtent l="0" t="5080" r="0" b="0"/>
              <wp:docPr id="1" name="Picture 1" descr="A picture containing text, wooden, electronics, wood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Picture 1" descr="A picture containing text, wooden, electronics, wood&#10;&#10;Description automatically generated"/>
                      <pic:cNvPicPr/>
                    </pic:nvPicPr>
                    <pic:blipFill rotWithShape="1">
                      <a:blip r:embed="rId7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27556" t="4523" r="17189" b="7773"/>
                      <a:stretch/>
                    </pic:blipFill>
                    <pic:spPr bwMode="auto">
                      <a:xfrm rot="5400000">
                        <a:off x="0" y="0"/>
                        <a:ext cx="2468236" cy="2938283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ins>
      <w:ins w:id="1" w:author="G Edgell" w:date="2022-02-13T08:21:00Z">
        <w:r>
          <w:rPr>
            <w:noProof/>
          </w:rPr>
          <w:drawing>
            <wp:inline distT="0" distB="0" distL="0" distR="0" wp14:anchorId="358593E1" wp14:editId="6086E2B2">
              <wp:extent cx="2447039" cy="2911985"/>
              <wp:effectExtent l="0" t="3810" r="635" b="635"/>
              <wp:docPr id="3" name="Picture 3" descr="A picture containing text, electronics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Picture 3" descr="A picture containing text, electronics&#10;&#10;Description automatically generated"/>
                      <pic:cNvPicPr/>
                    </pic:nvPicPr>
                    <pic:blipFill rotWithShape="1">
                      <a:blip r:embed="rId8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31093" t="11595" r="18655" b="8672"/>
                      <a:stretch/>
                    </pic:blipFill>
                    <pic:spPr bwMode="auto">
                      <a:xfrm rot="5400000">
                        <a:off x="0" y="0"/>
                        <a:ext cx="2467562" cy="2936407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ins>
    </w:p>
    <w:p w14:paraId="68FFF40E" w14:textId="7A1D17C3" w:rsidR="00B0112F" w:rsidRDefault="00B0112F" w:rsidP="000E633D"/>
    <w:p w14:paraId="0747D0FE" w14:textId="67590FDA" w:rsidR="00B0112F" w:rsidRPr="008A3654" w:rsidRDefault="00B0112F" w:rsidP="000E633D">
      <w:pPr>
        <w:rPr>
          <w:rFonts w:ascii="Lato" w:hAnsi="Lato"/>
        </w:rPr>
      </w:pPr>
      <w:r w:rsidRPr="008A3654">
        <w:rPr>
          <w:rFonts w:ascii="Lato" w:hAnsi="Lato"/>
        </w:rPr>
        <w:t>An input device allows you to send data to a computer.</w:t>
      </w:r>
    </w:p>
    <w:p w14:paraId="4D0A820E" w14:textId="48584E60" w:rsidR="00B0112F" w:rsidRPr="008A3654" w:rsidRDefault="00B0112F" w:rsidP="000E633D">
      <w:pPr>
        <w:rPr>
          <w:rFonts w:ascii="Lato" w:hAnsi="Lato"/>
        </w:rPr>
      </w:pPr>
      <w:r w:rsidRPr="008A3654">
        <w:rPr>
          <w:rFonts w:ascii="Lato" w:hAnsi="Lato"/>
        </w:rPr>
        <w:t>An output device receives data from a computer.</w:t>
      </w:r>
    </w:p>
    <w:p w14:paraId="7EC3A152" w14:textId="680CF065" w:rsidR="00B0112F" w:rsidRPr="008A3654" w:rsidRDefault="00B0112F" w:rsidP="000E633D">
      <w:pPr>
        <w:rPr>
          <w:rFonts w:ascii="Lato" w:hAnsi="Lato"/>
        </w:rPr>
      </w:pPr>
      <w:r w:rsidRPr="008A3654">
        <w:rPr>
          <w:rFonts w:ascii="Lato" w:hAnsi="Lato"/>
        </w:rPr>
        <w:t xml:space="preserve">There are a number of input and output devices that are included in the </w:t>
      </w:r>
      <w:proofErr w:type="spellStart"/>
      <w:proofErr w:type="gramStart"/>
      <w:r w:rsidRPr="00D75D65">
        <w:rPr>
          <w:rFonts w:ascii="Lato" w:hAnsi="Lato"/>
          <w:b/>
          <w:bCs/>
          <w:color w:val="002B49"/>
        </w:rPr>
        <w:t>micro:bit</w:t>
      </w:r>
      <w:proofErr w:type="spellEnd"/>
      <w:proofErr w:type="gramEnd"/>
      <w:r w:rsidRPr="008A3654">
        <w:rPr>
          <w:rFonts w:ascii="Lato" w:hAnsi="Lato"/>
        </w:rPr>
        <w:t>. How many can you identify?</w:t>
      </w:r>
    </w:p>
    <w:p w14:paraId="5F6C2BD2" w14:textId="4CD4D872" w:rsidR="00B0112F" w:rsidRPr="008A3654" w:rsidRDefault="00B0112F" w:rsidP="000E633D">
      <w:pPr>
        <w:rPr>
          <w:rFonts w:ascii="Lato" w:hAnsi="Lato"/>
        </w:rPr>
      </w:pPr>
      <w:r w:rsidRPr="008A3654">
        <w:rPr>
          <w:rFonts w:ascii="Lato" w:hAnsi="Lato"/>
        </w:rPr>
        <w:t>List the different devices below:</w:t>
      </w:r>
    </w:p>
    <w:p w14:paraId="1C80648F" w14:textId="276A87DB" w:rsidR="00B0112F" w:rsidRPr="008A3654" w:rsidRDefault="00B0112F" w:rsidP="00B0112F">
      <w:pPr>
        <w:pStyle w:val="Heading2"/>
        <w:rPr>
          <w:rFonts w:ascii="Lato" w:hAnsi="Lato"/>
        </w:rPr>
      </w:pPr>
      <w:r w:rsidRPr="008A3654">
        <w:rPr>
          <w:rFonts w:ascii="Lato" w:hAnsi="Lato"/>
        </w:rPr>
        <w:t>Input Devices</w:t>
      </w:r>
    </w:p>
    <w:p w14:paraId="3CEAB56D" w14:textId="03FB25FB" w:rsidR="00B0112F" w:rsidRPr="008A3654" w:rsidRDefault="00B0112F" w:rsidP="000E633D">
      <w:pPr>
        <w:rPr>
          <w:rFonts w:ascii="Lato" w:hAnsi="Lato"/>
        </w:rPr>
      </w:pPr>
    </w:p>
    <w:p w14:paraId="54ECB692" w14:textId="618F3EA6" w:rsidR="00B0112F" w:rsidRPr="008A3654" w:rsidRDefault="00B0112F" w:rsidP="000E633D">
      <w:pPr>
        <w:rPr>
          <w:rFonts w:ascii="Lato" w:hAnsi="Lato"/>
        </w:rPr>
      </w:pPr>
    </w:p>
    <w:p w14:paraId="4F634DA1" w14:textId="2B3D6DB7" w:rsidR="00B0112F" w:rsidRPr="008A3654" w:rsidRDefault="00B0112F" w:rsidP="000E633D">
      <w:pPr>
        <w:rPr>
          <w:rFonts w:ascii="Lato" w:hAnsi="Lato"/>
        </w:rPr>
      </w:pPr>
    </w:p>
    <w:p w14:paraId="6EA6DD4B" w14:textId="59EBF02B" w:rsidR="00B0112F" w:rsidRPr="008A3654" w:rsidRDefault="00B0112F" w:rsidP="000E633D">
      <w:pPr>
        <w:rPr>
          <w:rFonts w:ascii="Lato" w:hAnsi="Lato"/>
        </w:rPr>
      </w:pPr>
    </w:p>
    <w:p w14:paraId="4B697A1C" w14:textId="70968F8B" w:rsidR="00B0112F" w:rsidRPr="008A3654" w:rsidRDefault="00B0112F" w:rsidP="000E633D">
      <w:pPr>
        <w:rPr>
          <w:rFonts w:ascii="Lato" w:hAnsi="Lato"/>
        </w:rPr>
      </w:pPr>
    </w:p>
    <w:p w14:paraId="5B0DB125" w14:textId="77777777" w:rsidR="00B0112F" w:rsidRPr="008A3654" w:rsidRDefault="00B0112F" w:rsidP="000E633D">
      <w:pPr>
        <w:rPr>
          <w:rFonts w:ascii="Lato" w:hAnsi="Lato"/>
        </w:rPr>
      </w:pPr>
    </w:p>
    <w:p w14:paraId="02C3E74F" w14:textId="427AC2E1" w:rsidR="00B0112F" w:rsidRPr="008A3654" w:rsidRDefault="00B0112F" w:rsidP="00B0112F">
      <w:pPr>
        <w:pStyle w:val="Heading2"/>
        <w:rPr>
          <w:rFonts w:ascii="Lato" w:hAnsi="Lato"/>
        </w:rPr>
      </w:pPr>
      <w:r w:rsidRPr="008A3654">
        <w:rPr>
          <w:rFonts w:ascii="Lato" w:hAnsi="Lato"/>
        </w:rPr>
        <w:t>Output Devices</w:t>
      </w:r>
    </w:p>
    <w:sectPr w:rsidR="00B0112F" w:rsidRPr="008A3654" w:rsidSect="006B36F6">
      <w:headerReference w:type="default" r:id="rId9"/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03038C" w14:textId="77777777" w:rsidR="00FC213B" w:rsidRDefault="00FC213B" w:rsidP="006B36F6">
      <w:pPr>
        <w:spacing w:after="0" w:line="240" w:lineRule="auto"/>
      </w:pPr>
      <w:r>
        <w:separator/>
      </w:r>
    </w:p>
  </w:endnote>
  <w:endnote w:type="continuationSeparator" w:id="0">
    <w:p w14:paraId="6E191134" w14:textId="77777777" w:rsidR="00FC213B" w:rsidRDefault="00FC213B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63FF564F" w:rsidR="006B36F6" w:rsidRDefault="006B36F6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0112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04E94F1" w14:textId="5E06A441" w:rsidR="006B36F6" w:rsidRPr="006B36F6" w:rsidRDefault="007A5B66" w:rsidP="006B36F6">
    <w:pPr>
      <w:pStyle w:val="Footer"/>
      <w:rPr>
        <w:noProof/>
      </w:rPr>
    </w:pPr>
    <w:r>
      <w:rPr>
        <w:color w:val="0070C0"/>
      </w:rPr>
      <w:t>Arm School</w:t>
    </w:r>
    <w:r w:rsidR="006B36F6"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88BF3E" w14:textId="77777777" w:rsidR="00FC213B" w:rsidRDefault="00FC213B" w:rsidP="006B36F6">
      <w:pPr>
        <w:spacing w:after="0" w:line="240" w:lineRule="auto"/>
      </w:pPr>
      <w:r>
        <w:separator/>
      </w:r>
    </w:p>
  </w:footnote>
  <w:footnote w:type="continuationSeparator" w:id="0">
    <w:p w14:paraId="5EA6541A" w14:textId="77777777" w:rsidR="00FC213B" w:rsidRDefault="00FC213B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E96DBA" w14:textId="3650ADA3" w:rsidR="006B36F6" w:rsidRDefault="00F1388C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2"/>
  </w:num>
  <w:num w:numId="5">
    <w:abstractNumId w:val="1"/>
  </w:num>
  <w:num w:numId="6">
    <w:abstractNumId w:val="3"/>
  </w:num>
  <w:num w:numId="7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G Edgell">
    <w15:presenceInfo w15:providerId="AD" w15:userId="S::gde@kingswood.bath.sch.uk::a9a89249-df55-4a2f-9cf1-c8d76e6fc61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74F"/>
    <w:rsid w:val="00010B91"/>
    <w:rsid w:val="000751A3"/>
    <w:rsid w:val="0008457D"/>
    <w:rsid w:val="000E633D"/>
    <w:rsid w:val="001D3E62"/>
    <w:rsid w:val="002C21F9"/>
    <w:rsid w:val="002C508A"/>
    <w:rsid w:val="002C77FD"/>
    <w:rsid w:val="002E70C3"/>
    <w:rsid w:val="002F79FF"/>
    <w:rsid w:val="00303314"/>
    <w:rsid w:val="003268D4"/>
    <w:rsid w:val="00391412"/>
    <w:rsid w:val="00393C71"/>
    <w:rsid w:val="00463B37"/>
    <w:rsid w:val="004707BA"/>
    <w:rsid w:val="00497D8A"/>
    <w:rsid w:val="00500BAE"/>
    <w:rsid w:val="0050517C"/>
    <w:rsid w:val="005535F1"/>
    <w:rsid w:val="00564F92"/>
    <w:rsid w:val="0059339C"/>
    <w:rsid w:val="005E7112"/>
    <w:rsid w:val="005F5105"/>
    <w:rsid w:val="00691243"/>
    <w:rsid w:val="006B36F6"/>
    <w:rsid w:val="007267DC"/>
    <w:rsid w:val="0076387A"/>
    <w:rsid w:val="00780D09"/>
    <w:rsid w:val="007A5B66"/>
    <w:rsid w:val="007E01BA"/>
    <w:rsid w:val="00822C59"/>
    <w:rsid w:val="008437B2"/>
    <w:rsid w:val="008927E9"/>
    <w:rsid w:val="008A3654"/>
    <w:rsid w:val="008B0E47"/>
    <w:rsid w:val="008C6D76"/>
    <w:rsid w:val="008D6549"/>
    <w:rsid w:val="008F13CC"/>
    <w:rsid w:val="0090526F"/>
    <w:rsid w:val="00923F20"/>
    <w:rsid w:val="00953671"/>
    <w:rsid w:val="009C5BB8"/>
    <w:rsid w:val="009D3297"/>
    <w:rsid w:val="009E2854"/>
    <w:rsid w:val="009F1E4A"/>
    <w:rsid w:val="009F3E27"/>
    <w:rsid w:val="00A351FC"/>
    <w:rsid w:val="00A510A5"/>
    <w:rsid w:val="00A75B10"/>
    <w:rsid w:val="00A92363"/>
    <w:rsid w:val="00B0112F"/>
    <w:rsid w:val="00B05518"/>
    <w:rsid w:val="00B956C7"/>
    <w:rsid w:val="00BE23C5"/>
    <w:rsid w:val="00C7544E"/>
    <w:rsid w:val="00D0274F"/>
    <w:rsid w:val="00D75D65"/>
    <w:rsid w:val="00E14232"/>
    <w:rsid w:val="00EA742E"/>
    <w:rsid w:val="00ED35AF"/>
    <w:rsid w:val="00ED3A06"/>
    <w:rsid w:val="00F1388C"/>
    <w:rsid w:val="00F41341"/>
    <w:rsid w:val="00F62315"/>
    <w:rsid w:val="00F709DE"/>
    <w:rsid w:val="00FA1573"/>
    <w:rsid w:val="00FC2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  <w:style w:type="paragraph" w:styleId="Revision">
    <w:name w:val="Revision"/>
    <w:hidden/>
    <w:uiPriority w:val="99"/>
    <w:semiHidden/>
    <w:rsid w:val="00B05518"/>
    <w:pPr>
      <w:spacing w:after="0" w:line="240" w:lineRule="auto"/>
    </w:pPr>
    <w:rPr>
      <w:rFonts w:eastAsiaTheme="minorHAnsi"/>
      <w:lang w:val="en-GB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ustomXml" Target="../customXml/item2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customXml" Target="../customXml/item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76A1452A45D24083204DF2B4C4A7E6" ma:contentTypeVersion="13" ma:contentTypeDescription="Create a new document." ma:contentTypeScope="" ma:versionID="c08024027cf7827068fabf369b03915f">
  <xsd:schema xmlns:xsd="http://www.w3.org/2001/XMLSchema" xmlns:xs="http://www.w3.org/2001/XMLSchema" xmlns:p="http://schemas.microsoft.com/office/2006/metadata/properties" xmlns:ns2="5a9ae11f-5862-4a3d-afb3-82d8dd24186c" xmlns:ns3="af6374c5-0034-47f3-9243-18b7b1b8d55b" targetNamespace="http://schemas.microsoft.com/office/2006/metadata/properties" ma:root="true" ma:fieldsID="1a742488dc4ace83ad4f60daf304c16e" ns2:_="" ns3:_="">
    <xsd:import namespace="5a9ae11f-5862-4a3d-afb3-82d8dd24186c"/>
    <xsd:import namespace="af6374c5-0034-47f3-9243-18b7b1b8d55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9ae11f-5862-4a3d-afb3-82d8dd2418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6374c5-0034-47f3-9243-18b7b1b8d55b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FE658D6-9DA7-41D8-BF4B-59FB960C283F}"/>
</file>

<file path=customXml/itemProps2.xml><?xml version="1.0" encoding="utf-8"?>
<ds:datastoreItem xmlns:ds="http://schemas.openxmlformats.org/officeDocument/2006/customXml" ds:itemID="{61B4B715-8B7F-4DC1-A426-098E96D70512}"/>
</file>

<file path=customXml/itemProps3.xml><?xml version="1.0" encoding="utf-8"?>
<ds:datastoreItem xmlns:ds="http://schemas.openxmlformats.org/officeDocument/2006/customXml" ds:itemID="{DFAC3DBB-9A80-448E-8193-E2CDE7E9915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Anon</cp:lastModifiedBy>
  <cp:revision>8</cp:revision>
  <dcterms:created xsi:type="dcterms:W3CDTF">2019-01-12T11:49:00Z</dcterms:created>
  <dcterms:modified xsi:type="dcterms:W3CDTF">2022-03-16T09:35:00Z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0x010100A676A1452A45D24083204DF2B4C4A7E6</vt:lpwstr>
  </property>
</Properties>
</file>