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E183F" w14:textId="77777777" w:rsidR="00B10947" w:rsidRPr="006C1BD0" w:rsidRDefault="00B10947" w:rsidP="00B10947">
      <w:pPr>
        <w:pStyle w:val="Heading1"/>
        <w:rPr>
          <w:rFonts w:ascii="Lato" w:hAnsi="Lato"/>
        </w:rPr>
      </w:pPr>
      <w:r w:rsidRPr="006C1BD0">
        <w:rPr>
          <w:rFonts w:ascii="Lato" w:hAnsi="Lato"/>
        </w:rPr>
        <w:t>Input, Process, Output Model</w:t>
      </w:r>
    </w:p>
    <w:p w14:paraId="1300AEBE" w14:textId="7654FFCD" w:rsidR="00923F20" w:rsidRPr="006C1BD0" w:rsidRDefault="00ED35AF" w:rsidP="000E633D">
      <w:pPr>
        <w:rPr>
          <w:rFonts w:ascii="Lato" w:hAnsi="Lato"/>
        </w:rPr>
      </w:pPr>
      <w:r w:rsidRPr="006C1BD0">
        <w:rPr>
          <w:rFonts w:ascii="Lato" w:hAnsi="Lato"/>
        </w:rPr>
        <w:t xml:space="preserve"> </w:t>
      </w:r>
    </w:p>
    <w:p w14:paraId="35E65049" w14:textId="09976256" w:rsidR="00B10947" w:rsidRPr="006C1BD0" w:rsidRDefault="00B10947" w:rsidP="000E633D">
      <w:pPr>
        <w:rPr>
          <w:rFonts w:ascii="Lato" w:hAnsi="Lato"/>
        </w:rPr>
      </w:pPr>
      <w:r w:rsidRPr="006C1BD0">
        <w:rPr>
          <w:rFonts w:ascii="Lato" w:hAnsi="Lato"/>
        </w:rPr>
        <w:t xml:space="preserve">Input devices allow data to be put into a system. An example of an input device is a keyboard. Can you name </w:t>
      </w:r>
      <w:r w:rsidR="006C1BD0">
        <w:rPr>
          <w:rFonts w:ascii="Lato" w:hAnsi="Lato"/>
        </w:rPr>
        <w:t>another</w:t>
      </w:r>
      <w:r w:rsidRPr="006C1BD0">
        <w:rPr>
          <w:rFonts w:ascii="Lato" w:hAnsi="Lato"/>
        </w:rPr>
        <w:t xml:space="preserve"> input device?</w:t>
      </w:r>
    </w:p>
    <w:p w14:paraId="0DA9B2EA" w14:textId="424172E8" w:rsidR="00B10947" w:rsidRPr="006C1BD0" w:rsidRDefault="00B10947" w:rsidP="000E633D">
      <w:pPr>
        <w:rPr>
          <w:rFonts w:ascii="Lato" w:hAnsi="Lato"/>
        </w:rPr>
      </w:pPr>
    </w:p>
    <w:p w14:paraId="628FBFFC" w14:textId="33982F83" w:rsidR="00B10947" w:rsidRPr="006C1BD0" w:rsidRDefault="00B10947" w:rsidP="000E633D">
      <w:pPr>
        <w:rPr>
          <w:rFonts w:ascii="Lato" w:hAnsi="Lato"/>
        </w:rPr>
      </w:pPr>
      <w:r w:rsidRPr="006C1BD0">
        <w:rPr>
          <w:rFonts w:ascii="Lato" w:hAnsi="Lato"/>
        </w:rPr>
        <w:t xml:space="preserve">Output devices allow the result of processed data to be displayed. An example of an output device is a computer monitor. Can you name </w:t>
      </w:r>
      <w:r w:rsidR="006C1BD0">
        <w:rPr>
          <w:rFonts w:ascii="Lato" w:hAnsi="Lato"/>
        </w:rPr>
        <w:t>another</w:t>
      </w:r>
      <w:r w:rsidRPr="006C1BD0">
        <w:rPr>
          <w:rFonts w:ascii="Lato" w:hAnsi="Lato"/>
        </w:rPr>
        <w:t xml:space="preserve"> output device?</w:t>
      </w:r>
    </w:p>
    <w:p w14:paraId="7F5979EC" w14:textId="26A75E07" w:rsidR="00B10947" w:rsidRPr="006C1BD0" w:rsidRDefault="00B10947" w:rsidP="000E633D">
      <w:pPr>
        <w:rPr>
          <w:rFonts w:ascii="Lato" w:hAnsi="Lato"/>
        </w:rPr>
      </w:pPr>
    </w:p>
    <w:p w14:paraId="7DCEFFCA" w14:textId="606134CB" w:rsidR="00B10947" w:rsidRPr="006C1BD0" w:rsidRDefault="00B10947" w:rsidP="000E633D">
      <w:pPr>
        <w:rPr>
          <w:rFonts w:ascii="Lato" w:hAnsi="Lato"/>
        </w:rPr>
      </w:pPr>
      <w:r w:rsidRPr="006C1BD0">
        <w:rPr>
          <w:rFonts w:ascii="Lato" w:hAnsi="Lato"/>
        </w:rPr>
        <w:t xml:space="preserve">Processes are carried out on inputs. A computer can perform basic mathematical operations very quickly on inputs. </w:t>
      </w:r>
    </w:p>
    <w:p w14:paraId="0C3328FD" w14:textId="21B83233" w:rsidR="00B10947" w:rsidRPr="006C1BD0" w:rsidRDefault="00B10947" w:rsidP="000E633D">
      <w:pPr>
        <w:rPr>
          <w:rFonts w:ascii="Lato" w:hAnsi="Lato"/>
        </w:rPr>
      </w:pPr>
    </w:p>
    <w:p w14:paraId="326AA286" w14:textId="1EC31658" w:rsidR="00B10947" w:rsidRPr="006C1BD0" w:rsidRDefault="00B10947" w:rsidP="000E633D">
      <w:pPr>
        <w:rPr>
          <w:rFonts w:ascii="Lato" w:hAnsi="Lato"/>
        </w:rPr>
      </w:pPr>
      <w:r w:rsidRPr="006C1BD0">
        <w:rPr>
          <w:rFonts w:ascii="Lato" w:hAnsi="Lato"/>
          <w:noProof/>
        </w:rPr>
        <w:drawing>
          <wp:inline distT="0" distB="0" distL="0" distR="0" wp14:anchorId="0CA6F16F" wp14:editId="7B88E5DE">
            <wp:extent cx="914400" cy="914400"/>
            <wp:effectExtent l="0" t="0" r="0" b="0"/>
            <wp:docPr id="4" name="Graphic 4" descr="Game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4N28iL.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inline>
        </w:drawing>
      </w:r>
      <w:r w:rsidRPr="006C1BD0">
        <w:rPr>
          <w:rFonts w:ascii="Lato" w:hAnsi="Lato"/>
        </w:rPr>
        <w:t xml:space="preserve">             </w:t>
      </w:r>
      <w:r w:rsidRPr="006C1BD0">
        <w:rPr>
          <w:rFonts w:ascii="Lato" w:hAnsi="Lato"/>
          <w:noProof/>
        </w:rPr>
        <w:drawing>
          <wp:inline distT="0" distB="0" distL="0" distR="0" wp14:anchorId="1C7A7954" wp14:editId="29B879DE">
            <wp:extent cx="914400" cy="914400"/>
            <wp:effectExtent l="0" t="0" r="0" b="0"/>
            <wp:docPr id="1" name="Graphic 1" descr="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qPHbEh.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Pr="006C1BD0">
        <w:rPr>
          <w:rFonts w:ascii="Lato" w:hAnsi="Lato"/>
        </w:rPr>
        <w:t xml:space="preserve">            </w:t>
      </w:r>
      <w:r w:rsidRPr="006C1BD0">
        <w:rPr>
          <w:rFonts w:ascii="Lato" w:hAnsi="Lato"/>
          <w:noProof/>
        </w:rPr>
        <w:drawing>
          <wp:inline distT="0" distB="0" distL="0" distR="0" wp14:anchorId="1F8DF350" wp14:editId="2527F285">
            <wp:extent cx="914400" cy="914400"/>
            <wp:effectExtent l="0" t="0" r="0" b="0"/>
            <wp:docPr id="3" name="Graphic 3" descr="Tele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n83dOt.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p>
    <w:p w14:paraId="3D3CDEBF" w14:textId="0B539C68" w:rsidR="00B10947" w:rsidRPr="006C1BD0" w:rsidRDefault="00B10947" w:rsidP="000E633D">
      <w:pPr>
        <w:rPr>
          <w:rFonts w:ascii="Lato" w:hAnsi="Lato"/>
        </w:rPr>
      </w:pPr>
      <w:r w:rsidRPr="006C1BD0">
        <w:rPr>
          <w:rFonts w:ascii="Lato" w:hAnsi="Lato"/>
        </w:rPr>
        <w:t xml:space="preserve">          Input</w:t>
      </w:r>
      <w:r w:rsidRPr="006C1BD0">
        <w:rPr>
          <w:rFonts w:ascii="Lato" w:hAnsi="Lato"/>
        </w:rPr>
        <w:tab/>
        <w:t xml:space="preserve">                    Process</w:t>
      </w:r>
      <w:r w:rsidRPr="006C1BD0">
        <w:rPr>
          <w:rFonts w:ascii="Lato" w:hAnsi="Lato"/>
        </w:rPr>
        <w:tab/>
      </w:r>
      <w:r w:rsidRPr="006C1BD0">
        <w:rPr>
          <w:rFonts w:ascii="Lato" w:hAnsi="Lato"/>
        </w:rPr>
        <w:tab/>
        <w:t xml:space="preserve">    Output</w:t>
      </w:r>
    </w:p>
    <w:p w14:paraId="3ACA26D9" w14:textId="77777777" w:rsidR="00B10947" w:rsidRPr="006C1BD0" w:rsidRDefault="00B10947" w:rsidP="000E633D">
      <w:pPr>
        <w:rPr>
          <w:rFonts w:ascii="Lato" w:hAnsi="Lato"/>
        </w:rPr>
      </w:pPr>
    </w:p>
    <w:p w14:paraId="21A3FAA7" w14:textId="61827AA4" w:rsidR="00B10947" w:rsidRPr="006C1BD0" w:rsidRDefault="00B10947" w:rsidP="000E633D">
      <w:pPr>
        <w:rPr>
          <w:rFonts w:ascii="Lato" w:hAnsi="Lato"/>
        </w:rPr>
      </w:pPr>
      <w:r w:rsidRPr="006C1BD0">
        <w:rPr>
          <w:rFonts w:ascii="Lato" w:hAnsi="Lato"/>
        </w:rPr>
        <w:t xml:space="preserve">If you are playing a computer game you may press ‘left’ on the touch pad. The computer will receive this input, process it and then display your sprite moving left on the computer monitor. This is an example of the </w:t>
      </w:r>
      <w:r w:rsidRPr="0054264B">
        <w:rPr>
          <w:rFonts w:ascii="Lato" w:hAnsi="Lato"/>
          <w:b/>
          <w:bCs/>
          <w:color w:val="002B49"/>
        </w:rPr>
        <w:t>IPO</w:t>
      </w:r>
      <w:r w:rsidRPr="006C1BD0">
        <w:rPr>
          <w:rFonts w:ascii="Lato" w:hAnsi="Lato"/>
        </w:rPr>
        <w:t xml:space="preserve"> model in action.</w:t>
      </w:r>
    </w:p>
    <w:p w14:paraId="65A7DFC9" w14:textId="61AC6870" w:rsidR="00B10947" w:rsidRPr="006C1BD0" w:rsidRDefault="00B10947" w:rsidP="000E633D">
      <w:pPr>
        <w:rPr>
          <w:rFonts w:ascii="Lato" w:hAnsi="Lato"/>
        </w:rPr>
      </w:pPr>
      <w:r w:rsidRPr="006C1BD0">
        <w:rPr>
          <w:rFonts w:ascii="Lato" w:hAnsi="Lato"/>
        </w:rPr>
        <w:t>Try and work out what the outputs will be in the following systems.</w:t>
      </w:r>
    </w:p>
    <w:p w14:paraId="2E2F8654" w14:textId="7040FEBB" w:rsidR="00B10947" w:rsidRPr="006C1BD0" w:rsidRDefault="00B10947" w:rsidP="000E633D">
      <w:pPr>
        <w:rPr>
          <w:rFonts w:ascii="Lato" w:hAnsi="Lato"/>
        </w:rPr>
      </w:pPr>
    </w:p>
    <w:tbl>
      <w:tblPr>
        <w:tblStyle w:val="TableGrid"/>
        <w:tblW w:w="0" w:type="auto"/>
        <w:tblLook w:val="04A0" w:firstRow="1" w:lastRow="0" w:firstColumn="1" w:lastColumn="0" w:noHBand="0" w:noVBand="1"/>
      </w:tblPr>
      <w:tblGrid>
        <w:gridCol w:w="3596"/>
        <w:gridCol w:w="3597"/>
        <w:gridCol w:w="3597"/>
      </w:tblGrid>
      <w:tr w:rsidR="00B10947" w:rsidRPr="006C1BD0" w14:paraId="621BE35B" w14:textId="77777777" w:rsidTr="00B10947">
        <w:tc>
          <w:tcPr>
            <w:tcW w:w="3596" w:type="dxa"/>
            <w:shd w:val="clear" w:color="auto" w:fill="D9E2F3" w:themeFill="accent1" w:themeFillTint="33"/>
          </w:tcPr>
          <w:p w14:paraId="003798BD" w14:textId="16342F54" w:rsidR="00B10947" w:rsidRPr="006C1BD0" w:rsidRDefault="00B10947" w:rsidP="000E633D">
            <w:pPr>
              <w:rPr>
                <w:rFonts w:ascii="Lato" w:hAnsi="Lato"/>
              </w:rPr>
            </w:pPr>
            <w:r w:rsidRPr="006C1BD0">
              <w:rPr>
                <w:rFonts w:ascii="Lato" w:hAnsi="Lato"/>
              </w:rPr>
              <w:t>Input</w:t>
            </w:r>
          </w:p>
        </w:tc>
        <w:tc>
          <w:tcPr>
            <w:tcW w:w="3597" w:type="dxa"/>
            <w:shd w:val="clear" w:color="auto" w:fill="D9E2F3" w:themeFill="accent1" w:themeFillTint="33"/>
          </w:tcPr>
          <w:p w14:paraId="6FEB2DF3" w14:textId="7ECE45FF" w:rsidR="00B10947" w:rsidRPr="006C1BD0" w:rsidRDefault="00B10947" w:rsidP="000E633D">
            <w:pPr>
              <w:rPr>
                <w:rFonts w:ascii="Lato" w:hAnsi="Lato"/>
              </w:rPr>
            </w:pPr>
            <w:r w:rsidRPr="006C1BD0">
              <w:rPr>
                <w:rFonts w:ascii="Lato" w:hAnsi="Lato"/>
              </w:rPr>
              <w:t>Process</w:t>
            </w:r>
          </w:p>
        </w:tc>
        <w:tc>
          <w:tcPr>
            <w:tcW w:w="3597" w:type="dxa"/>
            <w:shd w:val="clear" w:color="auto" w:fill="D9E2F3" w:themeFill="accent1" w:themeFillTint="33"/>
          </w:tcPr>
          <w:p w14:paraId="2C4EB253" w14:textId="7BA79B1F" w:rsidR="00B10947" w:rsidRPr="006C1BD0" w:rsidRDefault="00B10947" w:rsidP="000E633D">
            <w:pPr>
              <w:rPr>
                <w:rFonts w:ascii="Lato" w:hAnsi="Lato"/>
              </w:rPr>
            </w:pPr>
            <w:r w:rsidRPr="006C1BD0">
              <w:rPr>
                <w:rFonts w:ascii="Lato" w:hAnsi="Lato"/>
              </w:rPr>
              <w:t>Output</w:t>
            </w:r>
          </w:p>
        </w:tc>
      </w:tr>
      <w:tr w:rsidR="00B10947" w:rsidRPr="006C1BD0" w14:paraId="0796EF27" w14:textId="77777777" w:rsidTr="00B10947">
        <w:tc>
          <w:tcPr>
            <w:tcW w:w="3596" w:type="dxa"/>
          </w:tcPr>
          <w:p w14:paraId="050B493D" w14:textId="00B474F5" w:rsidR="00B10947" w:rsidRPr="00D34DC3" w:rsidRDefault="00C97203" w:rsidP="000E633D">
            <w:pPr>
              <w:rPr>
                <w:rFonts w:ascii="Courier New" w:hAnsi="Courier New" w:cs="Courier New"/>
              </w:rPr>
            </w:pPr>
            <w:ins w:id="0" w:author="G Edgell" w:date="2022-02-13T10:44:00Z">
              <w:r>
                <w:rPr>
                  <w:rFonts w:ascii="Courier New" w:hAnsi="Courier New" w:cs="Courier New"/>
                </w:rPr>
                <w:t>Num1</w:t>
              </w:r>
            </w:ins>
            <w:del w:id="1" w:author="G Edgell" w:date="2022-02-13T10:44:00Z">
              <w:r w:rsidR="00B10947" w:rsidRPr="00D34DC3" w:rsidDel="00C97203">
                <w:rPr>
                  <w:rFonts w:ascii="Courier New" w:hAnsi="Courier New" w:cs="Courier New"/>
                </w:rPr>
                <w:delText>Input 1</w:delText>
              </w:r>
            </w:del>
            <w:r w:rsidR="00B10947" w:rsidRPr="00D34DC3">
              <w:rPr>
                <w:rFonts w:ascii="Courier New" w:hAnsi="Courier New" w:cs="Courier New"/>
              </w:rPr>
              <w:t xml:space="preserve"> = 2</w:t>
            </w:r>
          </w:p>
          <w:p w14:paraId="62EE05A7" w14:textId="1094248C" w:rsidR="00B10947" w:rsidRPr="00D34DC3" w:rsidRDefault="00B10947" w:rsidP="000E633D">
            <w:pPr>
              <w:rPr>
                <w:rFonts w:ascii="Courier New" w:hAnsi="Courier New" w:cs="Courier New"/>
              </w:rPr>
            </w:pPr>
            <w:del w:id="2" w:author="G Edgell" w:date="2022-02-13T10:44:00Z">
              <w:r w:rsidRPr="00D34DC3" w:rsidDel="00C97203">
                <w:rPr>
                  <w:rFonts w:ascii="Courier New" w:hAnsi="Courier New" w:cs="Courier New"/>
                </w:rPr>
                <w:delText>Input</w:delText>
              </w:r>
            </w:del>
            <w:ins w:id="3" w:author="G Edgell" w:date="2022-02-13T10:44:00Z">
              <w:r w:rsidR="00C97203">
                <w:rPr>
                  <w:rFonts w:ascii="Courier New" w:hAnsi="Courier New" w:cs="Courier New"/>
                </w:rPr>
                <w:t>Num2</w:t>
              </w:r>
            </w:ins>
            <w:r w:rsidRPr="00D34DC3">
              <w:rPr>
                <w:rFonts w:ascii="Courier New" w:hAnsi="Courier New" w:cs="Courier New"/>
              </w:rPr>
              <w:t xml:space="preserve"> </w:t>
            </w:r>
            <w:del w:id="4" w:author="G Edgell" w:date="2022-02-13T10:45:00Z">
              <w:r w:rsidRPr="00D34DC3" w:rsidDel="00C97203">
                <w:rPr>
                  <w:rFonts w:ascii="Courier New" w:hAnsi="Courier New" w:cs="Courier New"/>
                </w:rPr>
                <w:delText xml:space="preserve">2 </w:delText>
              </w:r>
            </w:del>
            <w:r w:rsidRPr="00D34DC3">
              <w:rPr>
                <w:rFonts w:ascii="Courier New" w:hAnsi="Courier New" w:cs="Courier New"/>
              </w:rPr>
              <w:t>= 4</w:t>
            </w:r>
          </w:p>
        </w:tc>
        <w:tc>
          <w:tcPr>
            <w:tcW w:w="3597" w:type="dxa"/>
          </w:tcPr>
          <w:p w14:paraId="605BD193" w14:textId="3A64764D" w:rsidR="00B10947" w:rsidRPr="00D34DC3" w:rsidRDefault="00B10947" w:rsidP="000E633D">
            <w:pPr>
              <w:rPr>
                <w:rFonts w:ascii="Courier New" w:hAnsi="Courier New" w:cs="Courier New"/>
              </w:rPr>
            </w:pPr>
            <w:r w:rsidRPr="00D34DC3">
              <w:rPr>
                <w:rFonts w:ascii="Courier New" w:hAnsi="Courier New" w:cs="Courier New"/>
              </w:rPr>
              <w:t xml:space="preserve">Output: </w:t>
            </w:r>
            <w:del w:id="5" w:author="G Edgell" w:date="2022-02-13T10:44:00Z">
              <w:r w:rsidRPr="00D34DC3" w:rsidDel="00C97203">
                <w:rPr>
                  <w:rFonts w:ascii="Courier New" w:hAnsi="Courier New" w:cs="Courier New"/>
                </w:rPr>
                <w:delText>Input 1 + Input 2</w:delText>
              </w:r>
            </w:del>
            <w:ins w:id="6" w:author="G Edgell" w:date="2022-02-13T10:44:00Z">
              <w:r w:rsidR="00C97203">
                <w:rPr>
                  <w:rFonts w:ascii="Courier New" w:hAnsi="Courier New" w:cs="Courier New"/>
                </w:rPr>
                <w:t>Num1 + Num2</w:t>
              </w:r>
            </w:ins>
          </w:p>
        </w:tc>
        <w:tc>
          <w:tcPr>
            <w:tcW w:w="3597" w:type="dxa"/>
          </w:tcPr>
          <w:p w14:paraId="3D83E28C" w14:textId="77777777" w:rsidR="00B10947" w:rsidRPr="006C1BD0" w:rsidRDefault="00B10947" w:rsidP="000E633D">
            <w:pPr>
              <w:rPr>
                <w:rFonts w:ascii="Lato" w:hAnsi="Lato"/>
              </w:rPr>
            </w:pPr>
          </w:p>
        </w:tc>
      </w:tr>
      <w:tr w:rsidR="00B10947" w:rsidRPr="006C1BD0" w14:paraId="2C3C400D" w14:textId="77777777" w:rsidTr="00B10947">
        <w:tc>
          <w:tcPr>
            <w:tcW w:w="3596" w:type="dxa"/>
          </w:tcPr>
          <w:p w14:paraId="446159EC" w14:textId="64128F6F" w:rsidR="00B10947" w:rsidRPr="00D34DC3" w:rsidRDefault="00B10947" w:rsidP="000E633D">
            <w:pPr>
              <w:rPr>
                <w:rFonts w:ascii="Courier New" w:hAnsi="Courier New" w:cs="Courier New"/>
              </w:rPr>
            </w:pPr>
            <w:del w:id="7" w:author="G Edgell" w:date="2022-02-13T10:44:00Z">
              <w:r w:rsidRPr="00D34DC3" w:rsidDel="00C97203">
                <w:rPr>
                  <w:rFonts w:ascii="Courier New" w:hAnsi="Courier New" w:cs="Courier New"/>
                </w:rPr>
                <w:delText>Input 1</w:delText>
              </w:r>
            </w:del>
            <w:ins w:id="8" w:author="G Edgell" w:date="2022-02-13T10:44:00Z">
              <w:r w:rsidR="00C97203">
                <w:rPr>
                  <w:rFonts w:ascii="Courier New" w:hAnsi="Courier New" w:cs="Courier New"/>
                </w:rPr>
                <w:t>Num1</w:t>
              </w:r>
            </w:ins>
            <w:r w:rsidRPr="00D34DC3">
              <w:rPr>
                <w:rFonts w:ascii="Courier New" w:hAnsi="Courier New" w:cs="Courier New"/>
              </w:rPr>
              <w:t xml:space="preserve"> = 35</w:t>
            </w:r>
          </w:p>
        </w:tc>
        <w:tc>
          <w:tcPr>
            <w:tcW w:w="3597" w:type="dxa"/>
          </w:tcPr>
          <w:p w14:paraId="70CDAA1F" w14:textId="68939274" w:rsidR="00B10947" w:rsidRPr="00D34DC3" w:rsidRDefault="00B10947" w:rsidP="000E633D">
            <w:pPr>
              <w:rPr>
                <w:rFonts w:ascii="Courier New" w:hAnsi="Courier New" w:cs="Courier New"/>
              </w:rPr>
            </w:pPr>
            <w:r w:rsidRPr="00D34DC3">
              <w:rPr>
                <w:rFonts w:ascii="Courier New" w:hAnsi="Courier New" w:cs="Courier New"/>
              </w:rPr>
              <w:t xml:space="preserve">If </w:t>
            </w:r>
            <w:del w:id="9" w:author="G Edgell" w:date="2022-02-13T10:44:00Z">
              <w:r w:rsidRPr="00D34DC3" w:rsidDel="00C97203">
                <w:rPr>
                  <w:rFonts w:ascii="Courier New" w:hAnsi="Courier New" w:cs="Courier New"/>
                </w:rPr>
                <w:delText xml:space="preserve">Input </w:delText>
              </w:r>
            </w:del>
            <w:ins w:id="10" w:author="G Edgell" w:date="2022-02-13T10:44:00Z">
              <w:r w:rsidR="00C97203">
                <w:rPr>
                  <w:rFonts w:ascii="Courier New" w:hAnsi="Courier New" w:cs="Courier New"/>
                </w:rPr>
                <w:t>Num1</w:t>
              </w:r>
              <w:r w:rsidR="00C97203" w:rsidRPr="00D34DC3">
                <w:rPr>
                  <w:rFonts w:ascii="Courier New" w:hAnsi="Courier New" w:cs="Courier New"/>
                </w:rPr>
                <w:t xml:space="preserve"> </w:t>
              </w:r>
            </w:ins>
            <w:r w:rsidRPr="00D34DC3">
              <w:rPr>
                <w:rFonts w:ascii="Courier New" w:hAnsi="Courier New" w:cs="Courier New"/>
              </w:rPr>
              <w:t>1 &gt; 30:</w:t>
            </w:r>
          </w:p>
          <w:p w14:paraId="5EAF4CA4" w14:textId="6344EDD3" w:rsidR="00B10947" w:rsidRPr="00D34DC3" w:rsidRDefault="00B10947" w:rsidP="000E633D">
            <w:pPr>
              <w:rPr>
                <w:rFonts w:ascii="Courier New" w:hAnsi="Courier New" w:cs="Courier New"/>
              </w:rPr>
            </w:pPr>
            <w:r w:rsidRPr="00D34DC3">
              <w:rPr>
                <w:rFonts w:ascii="Courier New" w:hAnsi="Courier New" w:cs="Courier New"/>
              </w:rPr>
              <w:t xml:space="preserve">     </w:t>
            </w:r>
            <w:r w:rsidR="00D34DC3">
              <w:rPr>
                <w:rFonts w:ascii="Courier New" w:hAnsi="Courier New" w:cs="Courier New"/>
              </w:rPr>
              <w:t>O</w:t>
            </w:r>
            <w:r w:rsidRPr="00D34DC3">
              <w:rPr>
                <w:rFonts w:ascii="Courier New" w:hAnsi="Courier New" w:cs="Courier New"/>
              </w:rPr>
              <w:t>utput “Too hot”</w:t>
            </w:r>
          </w:p>
          <w:p w14:paraId="2C8DE72E" w14:textId="77777777" w:rsidR="00B10947" w:rsidRPr="00D34DC3" w:rsidRDefault="00B10947" w:rsidP="000E633D">
            <w:pPr>
              <w:rPr>
                <w:rFonts w:ascii="Courier New" w:hAnsi="Courier New" w:cs="Courier New"/>
              </w:rPr>
            </w:pPr>
            <w:r w:rsidRPr="00D34DC3">
              <w:rPr>
                <w:rFonts w:ascii="Courier New" w:hAnsi="Courier New" w:cs="Courier New"/>
              </w:rPr>
              <w:t>Else:</w:t>
            </w:r>
          </w:p>
          <w:p w14:paraId="65C399C2" w14:textId="2A23BF3C" w:rsidR="00B10947" w:rsidRPr="00D34DC3" w:rsidRDefault="00B10947" w:rsidP="000E633D">
            <w:pPr>
              <w:rPr>
                <w:rFonts w:ascii="Courier New" w:hAnsi="Courier New" w:cs="Courier New"/>
              </w:rPr>
            </w:pPr>
            <w:r w:rsidRPr="00D34DC3">
              <w:rPr>
                <w:rFonts w:ascii="Courier New" w:hAnsi="Courier New" w:cs="Courier New"/>
              </w:rPr>
              <w:t xml:space="preserve">     Output “OK”</w:t>
            </w:r>
          </w:p>
        </w:tc>
        <w:tc>
          <w:tcPr>
            <w:tcW w:w="3597" w:type="dxa"/>
          </w:tcPr>
          <w:p w14:paraId="1BEE9E51" w14:textId="77777777" w:rsidR="00B10947" w:rsidRPr="006C1BD0" w:rsidRDefault="00B10947" w:rsidP="000E633D">
            <w:pPr>
              <w:rPr>
                <w:rFonts w:ascii="Lato" w:hAnsi="Lato"/>
              </w:rPr>
            </w:pPr>
          </w:p>
        </w:tc>
      </w:tr>
      <w:tr w:rsidR="00B10947" w:rsidRPr="006C1BD0" w14:paraId="48C64DC9" w14:textId="77777777" w:rsidTr="00B10947">
        <w:tc>
          <w:tcPr>
            <w:tcW w:w="3596" w:type="dxa"/>
          </w:tcPr>
          <w:p w14:paraId="1E71F629" w14:textId="05056820" w:rsidR="00B10947" w:rsidRPr="00D34DC3" w:rsidRDefault="00C97203" w:rsidP="000E633D">
            <w:pPr>
              <w:rPr>
                <w:rFonts w:ascii="Courier New" w:hAnsi="Courier New" w:cs="Courier New"/>
              </w:rPr>
            </w:pPr>
            <w:ins w:id="11" w:author="G Edgell" w:date="2022-02-13T10:45:00Z">
              <w:r>
                <w:rPr>
                  <w:rFonts w:ascii="Courier New" w:hAnsi="Courier New" w:cs="Courier New"/>
                </w:rPr>
                <w:t>Num</w:t>
              </w:r>
            </w:ins>
            <w:del w:id="12" w:author="G Edgell" w:date="2022-02-13T10:45:00Z">
              <w:r w:rsidR="00B10947" w:rsidRPr="00D34DC3" w:rsidDel="00C97203">
                <w:rPr>
                  <w:rFonts w:ascii="Courier New" w:hAnsi="Courier New" w:cs="Courier New"/>
                </w:rPr>
                <w:delText xml:space="preserve">Input </w:delText>
              </w:r>
            </w:del>
            <w:r w:rsidR="00B10947" w:rsidRPr="00D34DC3">
              <w:rPr>
                <w:rFonts w:ascii="Courier New" w:hAnsi="Courier New" w:cs="Courier New"/>
              </w:rPr>
              <w:t>1 = 74</w:t>
            </w:r>
          </w:p>
        </w:tc>
        <w:tc>
          <w:tcPr>
            <w:tcW w:w="3597" w:type="dxa"/>
          </w:tcPr>
          <w:p w14:paraId="14FD48A8" w14:textId="2AFC640E" w:rsidR="00B10947" w:rsidRPr="00D34DC3" w:rsidRDefault="00B10947" w:rsidP="000E633D">
            <w:pPr>
              <w:rPr>
                <w:rFonts w:ascii="Courier New" w:hAnsi="Courier New" w:cs="Courier New"/>
              </w:rPr>
            </w:pPr>
            <w:r w:rsidRPr="00D34DC3">
              <w:rPr>
                <w:rFonts w:ascii="Courier New" w:hAnsi="Courier New" w:cs="Courier New"/>
              </w:rPr>
              <w:t xml:space="preserve">Output: </w:t>
            </w:r>
            <w:del w:id="13" w:author="G Edgell" w:date="2022-02-13T10:45:00Z">
              <w:r w:rsidRPr="00D34DC3" w:rsidDel="00C97203">
                <w:rPr>
                  <w:rFonts w:ascii="Courier New" w:hAnsi="Courier New" w:cs="Courier New"/>
                </w:rPr>
                <w:delText xml:space="preserve">Input </w:delText>
              </w:r>
            </w:del>
            <w:ins w:id="14" w:author="G Edgell" w:date="2022-02-13T10:45:00Z">
              <w:r w:rsidR="00C97203">
                <w:rPr>
                  <w:rFonts w:ascii="Courier New" w:hAnsi="Courier New" w:cs="Courier New"/>
                </w:rPr>
                <w:t>Num</w:t>
              </w:r>
            </w:ins>
            <w:r w:rsidRPr="00D34DC3">
              <w:rPr>
                <w:rFonts w:ascii="Courier New" w:hAnsi="Courier New" w:cs="Courier New"/>
              </w:rPr>
              <w:t>1 * 3</w:t>
            </w:r>
          </w:p>
        </w:tc>
        <w:tc>
          <w:tcPr>
            <w:tcW w:w="3597" w:type="dxa"/>
          </w:tcPr>
          <w:p w14:paraId="53D90CA1" w14:textId="77777777" w:rsidR="00B10947" w:rsidRPr="006C1BD0" w:rsidRDefault="00B10947" w:rsidP="000E633D">
            <w:pPr>
              <w:rPr>
                <w:rFonts w:ascii="Lato" w:hAnsi="Lato"/>
              </w:rPr>
            </w:pPr>
          </w:p>
        </w:tc>
      </w:tr>
    </w:tbl>
    <w:p w14:paraId="0879514F" w14:textId="5A302DB6" w:rsidR="00B10947" w:rsidRPr="006C1BD0" w:rsidRDefault="00B10947" w:rsidP="000E633D">
      <w:pPr>
        <w:rPr>
          <w:rFonts w:ascii="Lato" w:hAnsi="Lato"/>
        </w:rPr>
      </w:pPr>
    </w:p>
    <w:p w14:paraId="5AE66DC5" w14:textId="2237057B" w:rsidR="00B10947" w:rsidRPr="00D34DC3" w:rsidRDefault="00B10947" w:rsidP="00B10947">
      <w:pPr>
        <w:pStyle w:val="Heading1"/>
        <w:rPr>
          <w:rFonts w:ascii="Lato" w:hAnsi="Lato"/>
          <w:sz w:val="26"/>
          <w:szCs w:val="26"/>
        </w:rPr>
      </w:pPr>
      <w:r w:rsidRPr="00D34DC3">
        <w:rPr>
          <w:rFonts w:ascii="Lato" w:hAnsi="Lato"/>
          <w:sz w:val="26"/>
          <w:szCs w:val="26"/>
        </w:rPr>
        <w:t>Stretch</w:t>
      </w:r>
      <w:r w:rsidR="00967475">
        <w:rPr>
          <w:rFonts w:ascii="Lato" w:hAnsi="Lato"/>
          <w:sz w:val="26"/>
          <w:szCs w:val="26"/>
        </w:rPr>
        <w:t xml:space="preserve"> Task</w:t>
      </w:r>
    </w:p>
    <w:p w14:paraId="055693EF" w14:textId="0DAAF7DF" w:rsidR="00B10947" w:rsidRPr="006C1BD0" w:rsidRDefault="00B10947" w:rsidP="000E633D">
      <w:pPr>
        <w:rPr>
          <w:rFonts w:ascii="Lato" w:hAnsi="Lato"/>
        </w:rPr>
      </w:pPr>
      <w:r w:rsidRPr="006C1BD0">
        <w:rPr>
          <w:rFonts w:ascii="Lato" w:hAnsi="Lato"/>
        </w:rPr>
        <w:t xml:space="preserve">Write three examples </w:t>
      </w:r>
      <w:ins w:id="15" w:author="G Edgell" w:date="2022-02-13T10:45:00Z">
        <w:r w:rsidR="00C97203">
          <w:rPr>
            <w:rFonts w:ascii="Lato" w:hAnsi="Lato"/>
          </w:rPr>
          <w:t xml:space="preserve">using the IPO model </w:t>
        </w:r>
      </w:ins>
      <w:r w:rsidRPr="006C1BD0">
        <w:rPr>
          <w:rFonts w:ascii="Lato" w:hAnsi="Lato"/>
        </w:rPr>
        <w:t xml:space="preserve">of your own. </w:t>
      </w:r>
    </w:p>
    <w:sectPr w:rsidR="00B10947" w:rsidRPr="006C1BD0" w:rsidSect="006B36F6">
      <w:headerReference w:type="default" r:id="rId13"/>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1380" w14:textId="77777777" w:rsidR="007772BE" w:rsidRDefault="007772BE" w:rsidP="006B36F6">
      <w:pPr>
        <w:spacing w:after="0" w:line="240" w:lineRule="auto"/>
      </w:pPr>
      <w:r>
        <w:separator/>
      </w:r>
    </w:p>
  </w:endnote>
  <w:endnote w:type="continuationSeparator" w:id="0">
    <w:p w14:paraId="4A978F20" w14:textId="77777777" w:rsidR="007772BE" w:rsidRDefault="007772BE"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6691BF13" w:rsidR="006B36F6" w:rsidRDefault="006B36F6" w:rsidP="006B36F6">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97AE0" w14:textId="77777777" w:rsidR="007772BE" w:rsidRDefault="007772BE" w:rsidP="006B36F6">
      <w:pPr>
        <w:spacing w:after="0" w:line="240" w:lineRule="auto"/>
      </w:pPr>
      <w:r>
        <w:separator/>
      </w:r>
    </w:p>
  </w:footnote>
  <w:footnote w:type="continuationSeparator" w:id="0">
    <w:p w14:paraId="4BAD6CE6" w14:textId="77777777" w:rsidR="007772BE" w:rsidRDefault="007772BE"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2"/>
  </w:num>
  <w:num w:numId="5">
    <w:abstractNumId w:val="1"/>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 Edgell">
    <w15:presenceInfo w15:providerId="AD" w15:userId="S::gde@kingswood.bath.sch.uk::a9a89249-df55-4a2f-9cf1-c8d76e6fc6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4F"/>
    <w:rsid w:val="00010B91"/>
    <w:rsid w:val="000751A3"/>
    <w:rsid w:val="0008457D"/>
    <w:rsid w:val="000E633D"/>
    <w:rsid w:val="001D3E62"/>
    <w:rsid w:val="002C21F9"/>
    <w:rsid w:val="002C77FD"/>
    <w:rsid w:val="002E70C3"/>
    <w:rsid w:val="002F79FF"/>
    <w:rsid w:val="00303314"/>
    <w:rsid w:val="003268D4"/>
    <w:rsid w:val="00393C71"/>
    <w:rsid w:val="00395390"/>
    <w:rsid w:val="00463B37"/>
    <w:rsid w:val="004707BA"/>
    <w:rsid w:val="00500BAE"/>
    <w:rsid w:val="0050517C"/>
    <w:rsid w:val="0054264B"/>
    <w:rsid w:val="005535F1"/>
    <w:rsid w:val="0059339C"/>
    <w:rsid w:val="005E7112"/>
    <w:rsid w:val="005F5105"/>
    <w:rsid w:val="00691243"/>
    <w:rsid w:val="006B36F6"/>
    <w:rsid w:val="006C1BD0"/>
    <w:rsid w:val="007267DC"/>
    <w:rsid w:val="0076387A"/>
    <w:rsid w:val="007772BE"/>
    <w:rsid w:val="00780D09"/>
    <w:rsid w:val="007A5B66"/>
    <w:rsid w:val="007E01BA"/>
    <w:rsid w:val="00822C59"/>
    <w:rsid w:val="008437B2"/>
    <w:rsid w:val="008927E9"/>
    <w:rsid w:val="008B0E47"/>
    <w:rsid w:val="008C6D76"/>
    <w:rsid w:val="008D6549"/>
    <w:rsid w:val="008F13CC"/>
    <w:rsid w:val="0090526F"/>
    <w:rsid w:val="00923F20"/>
    <w:rsid w:val="00953671"/>
    <w:rsid w:val="00967475"/>
    <w:rsid w:val="009C5BB8"/>
    <w:rsid w:val="009D3297"/>
    <w:rsid w:val="009E2854"/>
    <w:rsid w:val="009F1E4A"/>
    <w:rsid w:val="009F3E27"/>
    <w:rsid w:val="00A351FC"/>
    <w:rsid w:val="00A510A5"/>
    <w:rsid w:val="00A75B10"/>
    <w:rsid w:val="00B10947"/>
    <w:rsid w:val="00B540AF"/>
    <w:rsid w:val="00B956C7"/>
    <w:rsid w:val="00BE23C5"/>
    <w:rsid w:val="00C7544E"/>
    <w:rsid w:val="00C97203"/>
    <w:rsid w:val="00D0274F"/>
    <w:rsid w:val="00D34DC3"/>
    <w:rsid w:val="00E14232"/>
    <w:rsid w:val="00ED35AF"/>
    <w:rsid w:val="00ED3A06"/>
    <w:rsid w:val="00F1388C"/>
    <w:rsid w:val="00F41341"/>
    <w:rsid w:val="00F62315"/>
    <w:rsid w:val="00F709DE"/>
    <w:rsid w:val="00FA157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C97203"/>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eader" Target="header1.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sv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sv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96BA4D-AB7E-4F3F-AFD9-CC199C5BC6DC}"/>
</file>

<file path=customXml/itemProps2.xml><?xml version="1.0" encoding="utf-8"?>
<ds:datastoreItem xmlns:ds="http://schemas.openxmlformats.org/officeDocument/2006/customXml" ds:itemID="{B361D454-3F24-406F-AEC3-C5D7673E5772}"/>
</file>

<file path=customXml/itemProps3.xml><?xml version="1.0" encoding="utf-8"?>
<ds:datastoreItem xmlns:ds="http://schemas.openxmlformats.org/officeDocument/2006/customXml" ds:itemID="{9876C938-052E-4DF3-BA5D-2D690E602A02}"/>
</file>

<file path=docProps/app.xml><?xml version="1.0" encoding="utf-8"?>
<Properties xmlns="http://schemas.openxmlformats.org/officeDocument/2006/extended-properties" xmlns:vt="http://schemas.openxmlformats.org/officeDocument/2006/docPropsVTypes">
  <Template>Normal.dotm</Template>
  <TotalTime>15</TotalTime>
  <Pages>1</Pages>
  <Words>166</Words>
  <Characters>950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G Edgell</cp:lastModifiedBy>
  <cp:revision>6</cp:revision>
  <dcterms:created xsi:type="dcterms:W3CDTF">2019-01-13T11:52:00Z</dcterms:created>
  <dcterms:modified xsi:type="dcterms:W3CDTF">2022-02-13T10:45:00Z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